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FA3" w:rsidRDefault="00670A16" w:rsidP="00AD28DA">
      <w:pPr>
        <w:spacing w:after="165" w:line="259" w:lineRule="auto"/>
        <w:ind w:left="0" w:firstLine="0"/>
        <w:jc w:val="left"/>
        <w:pPrChange w:id="0" w:author="Dirk Zomerdijk" w:date="2019-05-13T16:15:00Z">
          <w:pPr>
            <w:spacing w:after="165" w:line="259" w:lineRule="auto"/>
            <w:ind w:left="0" w:firstLine="0"/>
            <w:jc w:val="center"/>
          </w:pPr>
        </w:pPrChange>
      </w:pPr>
      <w:r>
        <w:rPr>
          <w:sz w:val="41"/>
        </w:rPr>
        <w:t>Telephone simulation</w:t>
      </w:r>
    </w:p>
    <w:p w:rsidR="00AE4FA3" w:rsidRDefault="00670A16" w:rsidP="00AD28DA">
      <w:pPr>
        <w:spacing w:after="174" w:line="265" w:lineRule="auto"/>
        <w:ind w:left="10"/>
        <w:jc w:val="left"/>
        <w:pPrChange w:id="1" w:author="Dirk Zomerdijk" w:date="2019-05-13T16:15:00Z">
          <w:pPr>
            <w:spacing w:after="174" w:line="265" w:lineRule="auto"/>
            <w:ind w:left="10"/>
            <w:jc w:val="center"/>
          </w:pPr>
        </w:pPrChange>
      </w:pPr>
      <w:r>
        <w:rPr>
          <w:sz w:val="29"/>
        </w:rPr>
        <w:t>Group 3 Denver</w:t>
      </w:r>
    </w:p>
    <w:p w:rsidR="00AE4FA3" w:rsidRDefault="00670A16" w:rsidP="00AD28DA">
      <w:pPr>
        <w:spacing w:after="672" w:line="265" w:lineRule="auto"/>
        <w:ind w:left="10"/>
        <w:jc w:val="left"/>
        <w:pPrChange w:id="2" w:author="Dirk Zomerdijk" w:date="2019-05-13T16:15:00Z">
          <w:pPr>
            <w:spacing w:after="672" w:line="265" w:lineRule="auto"/>
            <w:ind w:left="10"/>
            <w:jc w:val="center"/>
          </w:pPr>
        </w:pPrChange>
      </w:pPr>
      <w:r>
        <w:rPr>
          <w:sz w:val="29"/>
        </w:rPr>
        <w:t>May 5, 2019</w:t>
      </w:r>
    </w:p>
    <w:sdt>
      <w:sdtPr>
        <w:id w:val="-1414543804"/>
        <w:docPartObj>
          <w:docPartGallery w:val="Table of Contents"/>
        </w:docPartObj>
      </w:sdtPr>
      <w:sdtEndPr/>
      <w:sdtContent>
        <w:p w:rsidR="00AE4FA3" w:rsidRDefault="00670A16" w:rsidP="00AD28DA">
          <w:pPr>
            <w:spacing w:after="93" w:line="265" w:lineRule="auto"/>
            <w:ind w:left="-5"/>
            <w:jc w:val="left"/>
            <w:pPrChange w:id="3" w:author="Dirk Zomerdijk" w:date="2019-05-13T16:15:00Z">
              <w:pPr>
                <w:spacing w:after="93" w:line="265" w:lineRule="auto"/>
                <w:ind w:left="-5"/>
                <w:jc w:val="left"/>
              </w:pPr>
            </w:pPrChange>
          </w:pPr>
          <w:r>
            <w:rPr>
              <w:sz w:val="34"/>
            </w:rPr>
            <w:t>Contents</w:t>
          </w:r>
        </w:p>
        <w:p w:rsidR="00AE4FA3" w:rsidRDefault="00670A16" w:rsidP="00AD28DA">
          <w:pPr>
            <w:pStyle w:val="TOC1"/>
            <w:tabs>
              <w:tab w:val="right" w:leader="dot" w:pos="7771"/>
            </w:tabs>
            <w:pPrChange w:id="4" w:author="Dirk Zomerdijk" w:date="2019-05-13T16:15:00Z">
              <w:pPr>
                <w:pStyle w:val="TOC1"/>
                <w:tabs>
                  <w:tab w:val="right" w:leader="dot" w:pos="7771"/>
                </w:tabs>
              </w:pPr>
            </w:pPrChange>
          </w:pPr>
          <w:r>
            <w:fldChar w:fldCharType="begin"/>
          </w:r>
          <w:r>
            <w:instrText xml:space="preserve"> TOC \o "1-3" \h \z \u </w:instrText>
          </w:r>
          <w:r>
            <w:fldChar w:fldCharType="separate"/>
          </w:r>
          <w:r>
            <w:fldChar w:fldCharType="begin"/>
          </w:r>
          <w:r>
            <w:instrText xml:space="preserve"> HYPERLINK \l "_Toc3923" \h </w:instrText>
          </w:r>
          <w:r>
            <w:fldChar w:fldCharType="separate"/>
          </w:r>
          <w:r>
            <w:t>1 Introduction</w:t>
          </w:r>
          <w:r>
            <w:tab/>
          </w:r>
          <w:r>
            <w:fldChar w:fldCharType="begin"/>
          </w:r>
          <w:r>
            <w:instrText>PAGEREF _Toc3923 \h</w:instrText>
          </w:r>
          <w:r>
            <w:fldChar w:fldCharType="separate"/>
          </w:r>
          <w:r>
            <w:t>1</w:t>
          </w:r>
          <w:r>
            <w:fldChar w:fldCharType="end"/>
          </w:r>
          <w:r>
            <w:fldChar w:fldCharType="end"/>
          </w:r>
        </w:p>
        <w:p w:rsidR="00AE4FA3" w:rsidRDefault="00670A16" w:rsidP="00AD28DA">
          <w:pPr>
            <w:pStyle w:val="TOC2"/>
            <w:tabs>
              <w:tab w:val="right" w:leader="dot" w:pos="7771"/>
            </w:tabs>
            <w:jc w:val="left"/>
            <w:pPrChange w:id="5" w:author="Dirk Zomerdijk" w:date="2019-05-13T16:15:00Z">
              <w:pPr>
                <w:pStyle w:val="TOC2"/>
                <w:tabs>
                  <w:tab w:val="right" w:leader="dot" w:pos="7771"/>
                </w:tabs>
              </w:pPr>
            </w:pPrChange>
          </w:pPr>
          <w:r>
            <w:fldChar w:fldCharType="begin"/>
          </w:r>
          <w:r>
            <w:instrText xml:space="preserve"> HYPERLINK \l "_Toc3924" \h </w:instrText>
          </w:r>
          <w:r>
            <w:fldChar w:fldCharType="separate"/>
          </w:r>
          <w:r>
            <w:t>1.1 Purpose</w:t>
          </w:r>
          <w:r>
            <w:tab/>
          </w:r>
          <w:r>
            <w:fldChar w:fldCharType="begin"/>
          </w:r>
          <w:r>
            <w:instrText>PAGEREF _Toc3924 \h</w:instrText>
          </w:r>
          <w:r>
            <w:fldChar w:fldCharType="separate"/>
          </w:r>
          <w:r>
            <w:t>1</w:t>
          </w:r>
          <w:r>
            <w:fldChar w:fldCharType="end"/>
          </w:r>
          <w:r>
            <w:fldChar w:fldCharType="end"/>
          </w:r>
        </w:p>
        <w:p w:rsidR="00AE4FA3" w:rsidRDefault="00670A16" w:rsidP="00AD28DA">
          <w:pPr>
            <w:pStyle w:val="TOC2"/>
            <w:tabs>
              <w:tab w:val="right" w:leader="dot" w:pos="7771"/>
            </w:tabs>
            <w:jc w:val="left"/>
            <w:pPrChange w:id="6" w:author="Dirk Zomerdijk" w:date="2019-05-13T16:15:00Z">
              <w:pPr>
                <w:pStyle w:val="TOC2"/>
                <w:tabs>
                  <w:tab w:val="right" w:leader="dot" w:pos="7771"/>
                </w:tabs>
              </w:pPr>
            </w:pPrChange>
          </w:pPr>
          <w:r>
            <w:fldChar w:fldCharType="begin"/>
          </w:r>
          <w:r>
            <w:instrText xml:space="preserve"> HYPERLINK \l "_Toc3925" \h </w:instrText>
          </w:r>
          <w:r>
            <w:fldChar w:fldCharType="separate"/>
          </w:r>
          <w:r>
            <w:t>1.2 Scope</w:t>
          </w:r>
          <w:r>
            <w:tab/>
          </w:r>
          <w:r>
            <w:fldChar w:fldCharType="begin"/>
          </w:r>
          <w:r>
            <w:instrText>PAGEREF _Toc3925 \h</w:instrText>
          </w:r>
          <w:r>
            <w:fldChar w:fldCharType="separate"/>
          </w:r>
          <w:r>
            <w:t>2</w:t>
          </w:r>
          <w:r>
            <w:fldChar w:fldCharType="end"/>
          </w:r>
          <w:r>
            <w:fldChar w:fldCharType="end"/>
          </w:r>
        </w:p>
        <w:p w:rsidR="00AE4FA3" w:rsidRDefault="00670A16" w:rsidP="00AD28DA">
          <w:pPr>
            <w:pStyle w:val="TOC2"/>
            <w:tabs>
              <w:tab w:val="right" w:leader="dot" w:pos="7771"/>
            </w:tabs>
            <w:jc w:val="left"/>
            <w:pPrChange w:id="7" w:author="Dirk Zomerdijk" w:date="2019-05-13T16:15:00Z">
              <w:pPr>
                <w:pStyle w:val="TOC2"/>
                <w:tabs>
                  <w:tab w:val="right" w:leader="dot" w:pos="7771"/>
                </w:tabs>
              </w:pPr>
            </w:pPrChange>
          </w:pPr>
          <w:r>
            <w:fldChar w:fldCharType="begin"/>
          </w:r>
          <w:r>
            <w:instrText xml:space="preserve"> HYPERLINK \l "_Toc3926" \h </w:instrText>
          </w:r>
          <w:r>
            <w:fldChar w:fldCharType="separate"/>
          </w:r>
          <w:r>
            <w:t>1.3 Glossary</w:t>
          </w:r>
          <w:r>
            <w:tab/>
          </w:r>
          <w:r>
            <w:fldChar w:fldCharType="begin"/>
          </w:r>
          <w:r>
            <w:instrText>PAGEREF _Toc3926 \h</w:instrText>
          </w:r>
          <w:r>
            <w:fldChar w:fldCharType="separate"/>
          </w:r>
          <w:r>
            <w:t>2</w:t>
          </w:r>
          <w:r>
            <w:fldChar w:fldCharType="end"/>
          </w:r>
          <w:r>
            <w:fldChar w:fldCharType="end"/>
          </w:r>
        </w:p>
        <w:p w:rsidR="00AE4FA3" w:rsidRDefault="00670A16" w:rsidP="00AD28DA">
          <w:pPr>
            <w:pStyle w:val="TOC2"/>
            <w:tabs>
              <w:tab w:val="right" w:leader="dot" w:pos="7771"/>
            </w:tabs>
            <w:jc w:val="left"/>
            <w:pPrChange w:id="8" w:author="Dirk Zomerdijk" w:date="2019-05-13T16:15:00Z">
              <w:pPr>
                <w:pStyle w:val="TOC2"/>
                <w:tabs>
                  <w:tab w:val="right" w:leader="dot" w:pos="7771"/>
                </w:tabs>
              </w:pPr>
            </w:pPrChange>
          </w:pPr>
          <w:r>
            <w:fldChar w:fldCharType="begin"/>
          </w:r>
          <w:r>
            <w:instrText xml:space="preserve"> HYPERLINK \l "_Toc3927" \h </w:instrText>
          </w:r>
          <w:r>
            <w:fldChar w:fldCharType="separate"/>
          </w:r>
          <w:r>
            <w:t>1.4 Technologies to be used</w:t>
          </w:r>
          <w:r>
            <w:tab/>
          </w:r>
          <w:r>
            <w:fldChar w:fldCharType="begin"/>
          </w:r>
          <w:r>
            <w:instrText>PAGEREF _Toc392</w:instrText>
          </w:r>
          <w:r>
            <w:instrText>7 \h</w:instrText>
          </w:r>
          <w:r>
            <w:fldChar w:fldCharType="separate"/>
          </w:r>
          <w:r>
            <w:t>2</w:t>
          </w:r>
          <w:r>
            <w:fldChar w:fldCharType="end"/>
          </w:r>
          <w:r>
            <w:fldChar w:fldCharType="end"/>
          </w:r>
        </w:p>
        <w:p w:rsidR="00AE4FA3" w:rsidRDefault="00670A16" w:rsidP="00AD28DA">
          <w:pPr>
            <w:pStyle w:val="TOC2"/>
            <w:tabs>
              <w:tab w:val="right" w:leader="dot" w:pos="7771"/>
            </w:tabs>
            <w:jc w:val="left"/>
            <w:pPrChange w:id="9" w:author="Dirk Zomerdijk" w:date="2019-05-13T16:15:00Z">
              <w:pPr>
                <w:pStyle w:val="TOC2"/>
                <w:tabs>
                  <w:tab w:val="right" w:leader="dot" w:pos="7771"/>
                </w:tabs>
              </w:pPr>
            </w:pPrChange>
          </w:pPr>
          <w:r>
            <w:fldChar w:fldCharType="begin"/>
          </w:r>
          <w:r>
            <w:instrText xml:space="preserve"> HYPERLINK \l "_Toc3928" \h </w:instrText>
          </w:r>
          <w:r>
            <w:fldChar w:fldCharType="separate"/>
          </w:r>
          <w:r>
            <w:t>1.5 Overview</w:t>
          </w:r>
          <w:r>
            <w:tab/>
          </w:r>
          <w:r>
            <w:fldChar w:fldCharType="begin"/>
          </w:r>
          <w:r>
            <w:instrText>PAGEREF _Toc3928 \h</w:instrText>
          </w:r>
          <w:r>
            <w:fldChar w:fldCharType="separate"/>
          </w:r>
          <w:r>
            <w:t>2</w:t>
          </w:r>
          <w:r>
            <w:fldChar w:fldCharType="end"/>
          </w:r>
          <w:r>
            <w:fldChar w:fldCharType="end"/>
          </w:r>
        </w:p>
        <w:p w:rsidR="00AE4FA3" w:rsidRDefault="00670A16" w:rsidP="00AD28DA">
          <w:pPr>
            <w:pStyle w:val="TOC1"/>
            <w:tabs>
              <w:tab w:val="right" w:leader="dot" w:pos="7771"/>
            </w:tabs>
            <w:pPrChange w:id="10" w:author="Dirk Zomerdijk" w:date="2019-05-13T16:15:00Z">
              <w:pPr>
                <w:pStyle w:val="TOC1"/>
                <w:tabs>
                  <w:tab w:val="right" w:leader="dot" w:pos="7771"/>
                </w:tabs>
              </w:pPr>
            </w:pPrChange>
          </w:pPr>
          <w:r>
            <w:fldChar w:fldCharType="begin"/>
          </w:r>
          <w:r>
            <w:instrText xml:space="preserve"> HYPERLINK \l "_Toc3929" \h </w:instrText>
          </w:r>
          <w:r>
            <w:fldChar w:fldCharType="separate"/>
          </w:r>
          <w:r>
            <w:t>2 The Overall Description</w:t>
          </w:r>
          <w:r>
            <w:tab/>
          </w:r>
          <w:r>
            <w:fldChar w:fldCharType="begin"/>
          </w:r>
          <w:r>
            <w:instrText>PAGEREF _Toc3929 \h</w:instrText>
          </w:r>
          <w:r>
            <w:fldChar w:fldCharType="separate"/>
          </w:r>
          <w:r>
            <w:t>2</w:t>
          </w:r>
          <w:r>
            <w:fldChar w:fldCharType="end"/>
          </w:r>
          <w:r>
            <w:fldChar w:fldCharType="end"/>
          </w:r>
        </w:p>
        <w:p w:rsidR="00AE4FA3" w:rsidRDefault="00670A16" w:rsidP="00AD28DA">
          <w:pPr>
            <w:pStyle w:val="TOC2"/>
            <w:tabs>
              <w:tab w:val="right" w:leader="dot" w:pos="7771"/>
            </w:tabs>
            <w:jc w:val="left"/>
            <w:pPrChange w:id="11" w:author="Dirk Zomerdijk" w:date="2019-05-13T16:15:00Z">
              <w:pPr>
                <w:pStyle w:val="TOC2"/>
                <w:tabs>
                  <w:tab w:val="right" w:leader="dot" w:pos="7771"/>
                </w:tabs>
              </w:pPr>
            </w:pPrChange>
          </w:pPr>
          <w:r>
            <w:fldChar w:fldCharType="begin"/>
          </w:r>
          <w:r>
            <w:instrText xml:space="preserve"> HYPERLINK \l "_Toc3930" \h </w:instrText>
          </w:r>
          <w:r>
            <w:fldChar w:fldCharType="separate"/>
          </w:r>
          <w:r>
            <w:t>2.1 Product Perspective</w:t>
          </w:r>
          <w:r>
            <w:tab/>
          </w:r>
          <w:r>
            <w:fldChar w:fldCharType="begin"/>
          </w:r>
          <w:r>
            <w:instrText>PAGEREF _Toc3930 \h</w:instrText>
          </w:r>
          <w:r>
            <w:fldChar w:fldCharType="separate"/>
          </w:r>
          <w:r>
            <w:t>2</w:t>
          </w:r>
          <w:r>
            <w:fldChar w:fldCharType="end"/>
          </w:r>
          <w:r>
            <w:fldChar w:fldCharType="end"/>
          </w:r>
        </w:p>
        <w:p w:rsidR="00AE4FA3" w:rsidRDefault="00670A16" w:rsidP="00AD28DA">
          <w:pPr>
            <w:pStyle w:val="TOC3"/>
            <w:tabs>
              <w:tab w:val="right" w:leader="dot" w:pos="7771"/>
            </w:tabs>
            <w:jc w:val="left"/>
            <w:pPrChange w:id="12" w:author="Dirk Zomerdijk" w:date="2019-05-13T16:15:00Z">
              <w:pPr>
                <w:pStyle w:val="TOC3"/>
                <w:tabs>
                  <w:tab w:val="right" w:leader="dot" w:pos="7771"/>
                </w:tabs>
              </w:pPr>
            </w:pPrChange>
          </w:pPr>
          <w:r>
            <w:fldChar w:fldCharType="begin"/>
          </w:r>
          <w:r>
            <w:instrText xml:space="preserve"> HYPER</w:instrText>
          </w:r>
          <w:r>
            <w:instrText xml:space="preserve">LINK \l "_Toc3931" \h </w:instrText>
          </w:r>
          <w:r>
            <w:fldChar w:fldCharType="separate"/>
          </w:r>
          <w:r>
            <w:t>2.1.1 Interfaces</w:t>
          </w:r>
          <w:r>
            <w:tab/>
          </w:r>
          <w:r>
            <w:fldChar w:fldCharType="begin"/>
          </w:r>
          <w:r>
            <w:instrText>PAGEREF _Toc3931 \h</w:instrText>
          </w:r>
          <w:r>
            <w:fldChar w:fldCharType="separate"/>
          </w:r>
          <w:r>
            <w:t>2</w:t>
          </w:r>
          <w:r>
            <w:fldChar w:fldCharType="end"/>
          </w:r>
          <w:r>
            <w:fldChar w:fldCharType="end"/>
          </w:r>
        </w:p>
        <w:p w:rsidR="00AE4FA3" w:rsidRDefault="00670A16" w:rsidP="00AD28DA">
          <w:pPr>
            <w:pStyle w:val="TOC3"/>
            <w:tabs>
              <w:tab w:val="right" w:leader="dot" w:pos="7771"/>
            </w:tabs>
            <w:jc w:val="left"/>
            <w:pPrChange w:id="13" w:author="Dirk Zomerdijk" w:date="2019-05-13T16:15:00Z">
              <w:pPr>
                <w:pStyle w:val="TOC3"/>
                <w:tabs>
                  <w:tab w:val="right" w:leader="dot" w:pos="7771"/>
                </w:tabs>
              </w:pPr>
            </w:pPrChange>
          </w:pPr>
          <w:r>
            <w:fldChar w:fldCharType="begin"/>
          </w:r>
          <w:r>
            <w:instrText xml:space="preserve"> HYPERLINK \l "_Toc3932" \h </w:instrText>
          </w:r>
          <w:r>
            <w:fldChar w:fldCharType="separate"/>
          </w:r>
          <w:r>
            <w:t>2.1.2 Operation</w:t>
          </w:r>
          <w:r>
            <w:tab/>
          </w:r>
          <w:r>
            <w:fldChar w:fldCharType="begin"/>
          </w:r>
          <w:r>
            <w:instrText>PAGEREF _Toc3932 \h</w:instrText>
          </w:r>
          <w:r>
            <w:fldChar w:fldCharType="separate"/>
          </w:r>
          <w:r>
            <w:t>3</w:t>
          </w:r>
          <w:r>
            <w:fldChar w:fldCharType="end"/>
          </w:r>
          <w:r>
            <w:fldChar w:fldCharType="end"/>
          </w:r>
        </w:p>
        <w:p w:rsidR="00AE4FA3" w:rsidRDefault="00670A16" w:rsidP="00AD28DA">
          <w:pPr>
            <w:pStyle w:val="TOC2"/>
            <w:tabs>
              <w:tab w:val="right" w:leader="dot" w:pos="7771"/>
            </w:tabs>
            <w:jc w:val="left"/>
            <w:pPrChange w:id="14" w:author="Dirk Zomerdijk" w:date="2019-05-13T16:15:00Z">
              <w:pPr>
                <w:pStyle w:val="TOC2"/>
                <w:tabs>
                  <w:tab w:val="right" w:leader="dot" w:pos="7771"/>
                </w:tabs>
              </w:pPr>
            </w:pPrChange>
          </w:pPr>
          <w:r>
            <w:fldChar w:fldCharType="begin"/>
          </w:r>
          <w:r>
            <w:instrText xml:space="preserve"> HYPERLINK \l "_Toc3933" \h </w:instrText>
          </w:r>
          <w:r>
            <w:fldChar w:fldCharType="separate"/>
          </w:r>
          <w:r>
            <w:t>2.2 Product Functions</w:t>
          </w:r>
          <w:r>
            <w:tab/>
          </w:r>
          <w:r>
            <w:fldChar w:fldCharType="begin"/>
          </w:r>
          <w:r>
            <w:instrText>PAGEREF _Toc3933 \h</w:instrText>
          </w:r>
          <w:r>
            <w:fldChar w:fldCharType="separate"/>
          </w:r>
          <w:r>
            <w:t>3</w:t>
          </w:r>
          <w:r>
            <w:fldChar w:fldCharType="end"/>
          </w:r>
          <w:r>
            <w:fldChar w:fldCharType="end"/>
          </w:r>
        </w:p>
        <w:p w:rsidR="00AE4FA3" w:rsidRDefault="00670A16" w:rsidP="00AD28DA">
          <w:pPr>
            <w:pStyle w:val="TOC2"/>
            <w:tabs>
              <w:tab w:val="right" w:leader="dot" w:pos="7771"/>
            </w:tabs>
            <w:jc w:val="left"/>
            <w:pPrChange w:id="15" w:author="Dirk Zomerdijk" w:date="2019-05-13T16:15:00Z">
              <w:pPr>
                <w:pStyle w:val="TOC2"/>
                <w:tabs>
                  <w:tab w:val="right" w:leader="dot" w:pos="7771"/>
                </w:tabs>
              </w:pPr>
            </w:pPrChange>
          </w:pPr>
          <w:r>
            <w:fldChar w:fldCharType="begin"/>
          </w:r>
          <w:r>
            <w:instrText xml:space="preserve"> HYPERLINK \l "_Toc3934" \h </w:instrText>
          </w:r>
          <w:r>
            <w:fldChar w:fldCharType="separate"/>
          </w:r>
          <w:r>
            <w:t>2.3 Assumptions and Dependencies</w:t>
          </w:r>
          <w:r>
            <w:tab/>
          </w:r>
          <w:r>
            <w:fldChar w:fldCharType="begin"/>
          </w:r>
          <w:r>
            <w:instrText>PAGEREF _Toc3934 \h</w:instrText>
          </w:r>
          <w:r>
            <w:fldChar w:fldCharType="separate"/>
          </w:r>
          <w:r>
            <w:t>3</w:t>
          </w:r>
          <w:r>
            <w:fldChar w:fldCharType="end"/>
          </w:r>
          <w:r>
            <w:fldChar w:fldCharType="end"/>
          </w:r>
        </w:p>
        <w:p w:rsidR="00AE4FA3" w:rsidRDefault="00670A16" w:rsidP="00AD28DA">
          <w:pPr>
            <w:pStyle w:val="TOC1"/>
            <w:tabs>
              <w:tab w:val="right" w:leader="dot" w:pos="7771"/>
            </w:tabs>
            <w:pPrChange w:id="16" w:author="Dirk Zomerdijk" w:date="2019-05-13T16:15:00Z">
              <w:pPr>
                <w:pStyle w:val="TOC1"/>
                <w:tabs>
                  <w:tab w:val="right" w:leader="dot" w:pos="7771"/>
                </w:tabs>
              </w:pPr>
            </w:pPrChange>
          </w:pPr>
          <w:r>
            <w:fldChar w:fldCharType="begin"/>
          </w:r>
          <w:r>
            <w:instrText xml:space="preserve"> HYPERLINK \l "_Toc3935" \h </w:instrText>
          </w:r>
          <w:r>
            <w:fldChar w:fldCharType="separate"/>
          </w:r>
          <w:r>
            <w:t>3 Specific Requirements</w:t>
          </w:r>
          <w:r>
            <w:tab/>
          </w:r>
          <w:r>
            <w:fldChar w:fldCharType="begin"/>
          </w:r>
          <w:r>
            <w:instrText>PAGEREF _Toc3935 \h</w:instrText>
          </w:r>
          <w:r>
            <w:fldChar w:fldCharType="separate"/>
          </w:r>
          <w:r>
            <w:t>3</w:t>
          </w:r>
          <w:r>
            <w:fldChar w:fldCharType="end"/>
          </w:r>
          <w:r>
            <w:fldChar w:fldCharType="end"/>
          </w:r>
        </w:p>
        <w:p w:rsidR="00AE4FA3" w:rsidRDefault="00670A16" w:rsidP="00AD28DA">
          <w:pPr>
            <w:pStyle w:val="TOC2"/>
            <w:tabs>
              <w:tab w:val="right" w:leader="dot" w:pos="7771"/>
            </w:tabs>
            <w:jc w:val="left"/>
            <w:pPrChange w:id="17" w:author="Dirk Zomerdijk" w:date="2019-05-13T16:15:00Z">
              <w:pPr>
                <w:pStyle w:val="TOC2"/>
                <w:tabs>
                  <w:tab w:val="right" w:leader="dot" w:pos="7771"/>
                </w:tabs>
              </w:pPr>
            </w:pPrChange>
          </w:pPr>
          <w:r>
            <w:fldChar w:fldCharType="begin"/>
          </w:r>
          <w:r>
            <w:instrText xml:space="preserve"> HYPERLINK \l "_Toc3936" \h </w:instrText>
          </w:r>
          <w:r>
            <w:fldChar w:fldCharType="separate"/>
          </w:r>
          <w:r>
            <w:t>3.1 Software Requirements</w:t>
          </w:r>
          <w:r>
            <w:tab/>
          </w:r>
          <w:r>
            <w:fldChar w:fldCharType="begin"/>
          </w:r>
          <w:r>
            <w:instrText>PAGEREF _Toc3936 \h</w:instrText>
          </w:r>
          <w:r>
            <w:fldChar w:fldCharType="separate"/>
          </w:r>
          <w:r>
            <w:t>3</w:t>
          </w:r>
          <w:r>
            <w:fldChar w:fldCharType="end"/>
          </w:r>
          <w:r>
            <w:fldChar w:fldCharType="end"/>
          </w:r>
        </w:p>
        <w:p w:rsidR="00AE4FA3" w:rsidRDefault="00670A16" w:rsidP="00AD28DA">
          <w:pPr>
            <w:pStyle w:val="TOC3"/>
            <w:tabs>
              <w:tab w:val="right" w:leader="dot" w:pos="7771"/>
            </w:tabs>
            <w:jc w:val="left"/>
            <w:pPrChange w:id="18" w:author="Dirk Zomerdijk" w:date="2019-05-13T16:15:00Z">
              <w:pPr>
                <w:pStyle w:val="TOC3"/>
                <w:tabs>
                  <w:tab w:val="right" w:leader="dot" w:pos="7771"/>
                </w:tabs>
              </w:pPr>
            </w:pPrChange>
          </w:pPr>
          <w:r>
            <w:fldChar w:fldCharType="begin"/>
          </w:r>
          <w:r>
            <w:instrText xml:space="preserve"> HYPERLINK \l "_Toc3937" \h </w:instrText>
          </w:r>
          <w:r>
            <w:fldChar w:fldCharType="separate"/>
          </w:r>
          <w:r>
            <w:t>3.1.1 Example Configuration JSON</w:t>
          </w:r>
          <w:r>
            <w:tab/>
          </w:r>
          <w:r>
            <w:fldChar w:fldCharType="begin"/>
          </w:r>
          <w:r>
            <w:instrText>PAGEREF _Toc3937 \h</w:instrText>
          </w:r>
          <w:r>
            <w:fldChar w:fldCharType="separate"/>
          </w:r>
          <w:r>
            <w:t>6</w:t>
          </w:r>
          <w:r>
            <w:fldChar w:fldCharType="end"/>
          </w:r>
          <w:r>
            <w:fldChar w:fldCharType="end"/>
          </w:r>
        </w:p>
        <w:p w:rsidR="00AE4FA3" w:rsidRDefault="00670A16" w:rsidP="00AD28DA">
          <w:pPr>
            <w:jc w:val="left"/>
            <w:pPrChange w:id="19" w:author="Dirk Zomerdijk" w:date="2019-05-13T16:15:00Z">
              <w:pPr/>
            </w:pPrChange>
          </w:pPr>
          <w:r>
            <w:fldChar w:fldCharType="end"/>
          </w:r>
        </w:p>
      </w:sdtContent>
    </w:sdt>
    <w:p w:rsidR="00AE4FA3" w:rsidRDefault="00670A16" w:rsidP="00AD28DA">
      <w:pPr>
        <w:pStyle w:val="Heading1"/>
        <w:ind w:left="542" w:hanging="557"/>
        <w:pPrChange w:id="20" w:author="Dirk Zomerdijk" w:date="2019-05-13T16:15:00Z">
          <w:pPr>
            <w:pStyle w:val="Heading1"/>
            <w:ind w:left="542" w:hanging="557"/>
          </w:pPr>
        </w:pPrChange>
      </w:pPr>
      <w:bookmarkStart w:id="21" w:name="_Toc3923"/>
      <w:r>
        <w:t>Introduction</w:t>
      </w:r>
      <w:bookmarkEnd w:id="21"/>
    </w:p>
    <w:p w:rsidR="00AE4FA3" w:rsidRDefault="00670A16" w:rsidP="00AD28DA">
      <w:pPr>
        <w:pStyle w:val="Heading2"/>
        <w:ind w:left="704" w:hanging="719"/>
        <w:pPrChange w:id="22" w:author="Dirk Zomerdijk" w:date="2019-05-13T16:15:00Z">
          <w:pPr>
            <w:pStyle w:val="Heading2"/>
            <w:ind w:left="704" w:hanging="719"/>
          </w:pPr>
        </w:pPrChange>
      </w:pPr>
      <w:bookmarkStart w:id="23" w:name="_Toc3924"/>
      <w:r>
        <w:t>Purpose</w:t>
      </w:r>
      <w:bookmarkEnd w:id="23"/>
    </w:p>
    <w:p w:rsidR="00AE4FA3" w:rsidRDefault="00670A16" w:rsidP="00AD28DA">
      <w:pPr>
        <w:ind w:left="10"/>
        <w:jc w:val="left"/>
        <w:pPrChange w:id="24" w:author="Dirk Zomerdijk" w:date="2019-05-13T16:15:00Z">
          <w:pPr>
            <w:ind w:left="10"/>
          </w:pPr>
        </w:pPrChange>
      </w:pPr>
      <w:r>
        <w:t>This project simulates a system responsible for routing telephone calls.</w:t>
      </w:r>
    </w:p>
    <w:p w:rsidR="00AE4FA3" w:rsidRDefault="00670A16" w:rsidP="00AD28DA">
      <w:pPr>
        <w:pStyle w:val="Heading2"/>
        <w:ind w:left="704" w:hanging="719"/>
        <w:pPrChange w:id="25" w:author="Dirk Zomerdijk" w:date="2019-05-13T16:15:00Z">
          <w:pPr>
            <w:pStyle w:val="Heading2"/>
            <w:ind w:left="704" w:hanging="719"/>
          </w:pPr>
        </w:pPrChange>
      </w:pPr>
      <w:bookmarkStart w:id="26" w:name="_Toc3925"/>
      <w:r>
        <w:lastRenderedPageBreak/>
        <w:t>Scope</w:t>
      </w:r>
      <w:bookmarkEnd w:id="26"/>
    </w:p>
    <w:p w:rsidR="00AE4FA3" w:rsidRDefault="00670A16" w:rsidP="00AD28DA">
      <w:pPr>
        <w:spacing w:after="430"/>
        <w:ind w:left="10"/>
        <w:jc w:val="left"/>
        <w:pPrChange w:id="27" w:author="Dirk Zomerdijk" w:date="2019-05-13T16:15:00Z">
          <w:pPr>
            <w:spacing w:after="430"/>
            <w:ind w:left="10"/>
          </w:pPr>
        </w:pPrChange>
      </w:pPr>
      <w:r>
        <w:t xml:space="preserve">The telephone </w:t>
      </w:r>
      <w:r w:rsidRPr="00C14ABD">
        <w:rPr>
          <w:highlight w:val="yellow"/>
          <w:rPrChange w:id="28" w:author="Dirk Zomerdijk" w:date="2019-05-13T15:58:00Z">
            <w:rPr/>
          </w:rPrChange>
        </w:rPr>
        <w:t>simulation will provide a simulation</w:t>
      </w:r>
      <w:r>
        <w:t xml:space="preserve"> of a small network of phones that has a central handler that routes phone calls between them over a node.</w:t>
      </w:r>
      <w:ins w:id="29" w:author="Dirk Zomerdijk" w:date="2019-05-13T15:58:00Z">
        <w:r w:rsidR="00C14ABD">
          <w:rPr>
            <w:color w:val="FF0000"/>
          </w:rPr>
          <w:t xml:space="preserve"> Over a node or nodes.</w:t>
        </w:r>
      </w:ins>
      <w:r>
        <w:t xml:space="preserve"> The system is not hooked up to real phones, but will instead read input commands from the keyboard </w:t>
      </w:r>
      <w:r>
        <w:t>and a configuration file.</w:t>
      </w:r>
    </w:p>
    <w:p w:rsidR="00AE4FA3" w:rsidRDefault="00670A16" w:rsidP="00AD28DA">
      <w:pPr>
        <w:pStyle w:val="Heading2"/>
        <w:ind w:left="704" w:hanging="719"/>
        <w:pPrChange w:id="30" w:author="Dirk Zomerdijk" w:date="2019-05-13T16:15:00Z">
          <w:pPr>
            <w:pStyle w:val="Heading2"/>
            <w:ind w:left="704" w:hanging="719"/>
          </w:pPr>
        </w:pPrChange>
      </w:pPr>
      <w:bookmarkStart w:id="31" w:name="_Toc3926"/>
      <w:r>
        <w:t>Glossary</w:t>
      </w:r>
      <w:bookmarkEnd w:id="31"/>
    </w:p>
    <w:p w:rsidR="00AE4FA3" w:rsidRDefault="00670A16" w:rsidP="00AD28DA">
      <w:pPr>
        <w:numPr>
          <w:ilvl w:val="0"/>
          <w:numId w:val="1"/>
        </w:numPr>
        <w:ind w:hanging="234"/>
        <w:jc w:val="left"/>
        <w:pPrChange w:id="32" w:author="Dirk Zomerdijk" w:date="2019-05-13T16:15:00Z">
          <w:pPr>
            <w:numPr>
              <w:numId w:val="1"/>
            </w:numPr>
            <w:ind w:left="570" w:hanging="234"/>
          </w:pPr>
        </w:pPrChange>
      </w:pPr>
      <w:r>
        <w:t xml:space="preserve">node - Routing for a call between </w:t>
      </w:r>
      <w:ins w:id="33" w:author="Dirk Zomerdijk" w:date="2019-05-13T15:59:00Z">
        <w:r w:rsidR="00C14ABD">
          <w:rPr>
            <w:color w:val="FF0000"/>
          </w:rPr>
          <w:t xml:space="preserve">how many phones/ calls? </w:t>
        </w:r>
      </w:ins>
      <w:r>
        <w:t>phones is simulated to go over a node</w:t>
      </w:r>
    </w:p>
    <w:p w:rsidR="00AE4FA3" w:rsidRDefault="00670A16" w:rsidP="00AD28DA">
      <w:pPr>
        <w:numPr>
          <w:ilvl w:val="0"/>
          <w:numId w:val="1"/>
        </w:numPr>
        <w:ind w:hanging="234"/>
        <w:jc w:val="left"/>
        <w:pPrChange w:id="34" w:author="Dirk Zomerdijk" w:date="2019-05-13T16:15:00Z">
          <w:pPr>
            <w:numPr>
              <w:numId w:val="1"/>
            </w:numPr>
            <w:ind w:left="570" w:hanging="234"/>
          </w:pPr>
        </w:pPrChange>
      </w:pPr>
      <w:r>
        <w:t>handler - The handler is the central point where all phones and nodes are registered and it is responsible for the routing of calls</w:t>
      </w:r>
      <w:ins w:id="35" w:author="Dirk Zomerdijk" w:date="2019-05-13T15:59:00Z">
        <w:r w:rsidR="00C14ABD">
          <w:t xml:space="preserve"> </w:t>
        </w:r>
      </w:ins>
    </w:p>
    <w:p w:rsidR="00AE4FA3" w:rsidRDefault="00670A16" w:rsidP="00AD28DA">
      <w:pPr>
        <w:numPr>
          <w:ilvl w:val="0"/>
          <w:numId w:val="1"/>
        </w:numPr>
        <w:spacing w:after="425"/>
        <w:ind w:hanging="234"/>
        <w:jc w:val="left"/>
        <w:pPrChange w:id="36" w:author="Dirk Zomerdijk" w:date="2019-05-13T16:15:00Z">
          <w:pPr>
            <w:numPr>
              <w:numId w:val="1"/>
            </w:numPr>
            <w:spacing w:after="425"/>
            <w:ind w:left="570" w:hanging="234"/>
          </w:pPr>
        </w:pPrChange>
      </w:pPr>
      <w:r>
        <w:t>JSON - JavaScript</w:t>
      </w:r>
      <w:r>
        <w:t xml:space="preserve"> Object Notation</w:t>
      </w:r>
      <w:ins w:id="37" w:author="Dirk Zomerdijk" w:date="2019-05-13T16:00:00Z">
        <w:r w:rsidR="00C14ABD">
          <w:t>s</w:t>
        </w:r>
      </w:ins>
    </w:p>
    <w:p w:rsidR="00AE4FA3" w:rsidRDefault="00670A16" w:rsidP="00AD28DA">
      <w:pPr>
        <w:pStyle w:val="Heading2"/>
        <w:ind w:left="704" w:hanging="719"/>
        <w:pPrChange w:id="38" w:author="Dirk Zomerdijk" w:date="2019-05-13T16:15:00Z">
          <w:pPr>
            <w:pStyle w:val="Heading2"/>
            <w:ind w:left="704" w:hanging="719"/>
          </w:pPr>
        </w:pPrChange>
      </w:pPr>
      <w:bookmarkStart w:id="39" w:name="_Toc3927"/>
      <w:r>
        <w:t>Technologies to be used</w:t>
      </w:r>
      <w:bookmarkEnd w:id="39"/>
    </w:p>
    <w:p w:rsidR="00AE4FA3" w:rsidRDefault="00670A16" w:rsidP="00AD28DA">
      <w:pPr>
        <w:numPr>
          <w:ilvl w:val="0"/>
          <w:numId w:val="2"/>
        </w:numPr>
        <w:ind w:hanging="234"/>
        <w:jc w:val="left"/>
        <w:pPrChange w:id="40" w:author="Dirk Zomerdijk" w:date="2019-05-13T16:15:00Z">
          <w:pPr>
            <w:numPr>
              <w:numId w:val="2"/>
            </w:numPr>
            <w:ind w:left="570" w:hanging="234"/>
          </w:pPr>
        </w:pPrChange>
      </w:pPr>
      <w:r>
        <w:t>Python</w:t>
      </w:r>
    </w:p>
    <w:p w:rsidR="00AE4FA3" w:rsidRDefault="00670A16" w:rsidP="00AD28DA">
      <w:pPr>
        <w:numPr>
          <w:ilvl w:val="0"/>
          <w:numId w:val="2"/>
        </w:numPr>
        <w:spacing w:after="425"/>
        <w:ind w:hanging="234"/>
        <w:jc w:val="left"/>
        <w:pPrChange w:id="41" w:author="Dirk Zomerdijk" w:date="2019-05-13T16:15:00Z">
          <w:pPr>
            <w:numPr>
              <w:numId w:val="2"/>
            </w:numPr>
            <w:spacing w:after="425"/>
            <w:ind w:left="570" w:hanging="234"/>
          </w:pPr>
        </w:pPrChange>
      </w:pPr>
      <w:r>
        <w:t>JSON</w:t>
      </w:r>
    </w:p>
    <w:p w:rsidR="00AE4FA3" w:rsidRDefault="00670A16" w:rsidP="00AD28DA">
      <w:pPr>
        <w:pStyle w:val="Heading2"/>
        <w:ind w:left="704" w:hanging="719"/>
        <w:pPrChange w:id="42" w:author="Dirk Zomerdijk" w:date="2019-05-13T16:15:00Z">
          <w:pPr>
            <w:pStyle w:val="Heading2"/>
            <w:ind w:left="704" w:hanging="719"/>
          </w:pPr>
        </w:pPrChange>
      </w:pPr>
      <w:bookmarkStart w:id="43" w:name="_Toc3928"/>
      <w:r>
        <w:t>Overview</w:t>
      </w:r>
      <w:bookmarkEnd w:id="43"/>
    </w:p>
    <w:p w:rsidR="00AE4FA3" w:rsidRDefault="00670A16" w:rsidP="00AD28DA">
      <w:pPr>
        <w:spacing w:after="542"/>
        <w:ind w:left="10"/>
        <w:jc w:val="left"/>
        <w:pPrChange w:id="44" w:author="Dirk Zomerdijk" w:date="2019-05-13T16:15:00Z">
          <w:pPr>
            <w:spacing w:after="542"/>
            <w:ind w:left="10"/>
          </w:pPr>
        </w:pPrChange>
      </w:pPr>
      <w:r>
        <w:t>The SRS document has two further section</w:t>
      </w:r>
      <w:ins w:id="45" w:author="Dirk Zomerdijk" w:date="2019-05-13T16:00:00Z">
        <w:r w:rsidR="00C14ABD">
          <w:rPr>
            <w:color w:val="FF0000"/>
          </w:rPr>
          <w:t>s</w:t>
        </w:r>
      </w:ins>
      <w:r>
        <w:t xml:space="preserve"> namely the overall description of the project and the specific requirements.</w:t>
      </w:r>
    </w:p>
    <w:p w:rsidR="00AE4FA3" w:rsidRDefault="00670A16" w:rsidP="00AD28DA">
      <w:pPr>
        <w:pStyle w:val="Heading1"/>
        <w:ind w:left="542" w:hanging="557"/>
        <w:pPrChange w:id="46" w:author="Dirk Zomerdijk" w:date="2019-05-13T16:15:00Z">
          <w:pPr>
            <w:pStyle w:val="Heading1"/>
            <w:ind w:left="542" w:hanging="557"/>
          </w:pPr>
        </w:pPrChange>
      </w:pPr>
      <w:bookmarkStart w:id="47" w:name="_Toc3929"/>
      <w:r>
        <w:t>The Overall Description</w:t>
      </w:r>
      <w:bookmarkEnd w:id="47"/>
    </w:p>
    <w:p w:rsidR="00AE4FA3" w:rsidRDefault="00670A16" w:rsidP="00AD28DA">
      <w:pPr>
        <w:pStyle w:val="Heading2"/>
        <w:ind w:left="704" w:hanging="719"/>
        <w:pPrChange w:id="48" w:author="Dirk Zomerdijk" w:date="2019-05-13T16:15:00Z">
          <w:pPr>
            <w:pStyle w:val="Heading2"/>
            <w:ind w:left="704" w:hanging="719"/>
          </w:pPr>
        </w:pPrChange>
      </w:pPr>
      <w:bookmarkStart w:id="49" w:name="_Toc3930"/>
      <w:r>
        <w:t>Product Perspective</w:t>
      </w:r>
      <w:bookmarkEnd w:id="49"/>
    </w:p>
    <w:p w:rsidR="00AD28DA" w:rsidRDefault="00670A16" w:rsidP="00AD28DA">
      <w:pPr>
        <w:spacing w:after="349"/>
        <w:ind w:left="10"/>
        <w:jc w:val="left"/>
        <w:rPr>
          <w:ins w:id="50" w:author="Dirk Zomerdijk" w:date="2019-05-13T16:04:00Z"/>
        </w:rPr>
        <w:pPrChange w:id="51" w:author="Dirk Zomerdijk" w:date="2019-05-13T16:15:00Z">
          <w:pPr>
            <w:spacing w:after="349"/>
            <w:ind w:left="10"/>
          </w:pPr>
        </w:pPrChange>
      </w:pPr>
      <w:r>
        <w:t>The product</w:t>
      </w:r>
      <w:ins w:id="52" w:author="Dirk Zomerdijk" w:date="2019-05-13T16:01:00Z">
        <w:r w:rsidR="00C14ABD">
          <w:t xml:space="preserve"> </w:t>
        </w:r>
        <w:r w:rsidR="00C14ABD">
          <w:rPr>
            <w:color w:val="FF0000"/>
          </w:rPr>
          <w:t>(executable and configuration file?)</w:t>
        </w:r>
      </w:ins>
      <w:r>
        <w:t xml:space="preserve"> is independent and t</w:t>
      </w:r>
      <w:r>
        <w:t>otally self-contained.</w:t>
      </w:r>
      <w:ins w:id="53" w:author="Dirk Zomerdijk" w:date="2019-05-13T16:01:00Z">
        <w:r w:rsidR="00C14ABD">
          <w:t xml:space="preserve"> </w:t>
        </w:r>
      </w:ins>
    </w:p>
    <w:p w:rsidR="00C14ABD" w:rsidRDefault="00C14ABD" w:rsidP="00AD28DA">
      <w:pPr>
        <w:spacing w:after="349"/>
        <w:ind w:left="0" w:firstLine="0"/>
        <w:jc w:val="left"/>
        <w:rPr>
          <w:ins w:id="54" w:author="Dirk Zomerdijk" w:date="2019-05-13T16:15:00Z"/>
          <w:color w:val="FF0000"/>
        </w:rPr>
        <w:pPrChange w:id="55" w:author="Dirk Zomerdijk" w:date="2019-05-13T16:15:00Z">
          <w:pPr>
            <w:spacing w:after="349"/>
            <w:ind w:left="0" w:firstLine="0"/>
          </w:pPr>
        </w:pPrChange>
      </w:pPr>
      <w:proofErr w:type="spellStart"/>
      <w:ins w:id="56" w:author="Dirk Zomerdijk" w:date="2019-05-13T16:04:00Z">
        <w:r>
          <w:rPr>
            <w:color w:val="FF0000"/>
          </w:rPr>
          <w:t>Executbale</w:t>
        </w:r>
        <w:proofErr w:type="spellEnd"/>
        <w:r>
          <w:rPr>
            <w:color w:val="FF0000"/>
          </w:rPr>
          <w:t xml:space="preserve"> should run without errors</w:t>
        </w:r>
      </w:ins>
      <w:ins w:id="57" w:author="Dirk Zomerdijk" w:date="2019-05-13T16:05:00Z">
        <w:r>
          <w:rPr>
            <w:color w:val="FF0000"/>
          </w:rPr>
          <w:t>, should not be dependent of other files</w:t>
        </w:r>
      </w:ins>
    </w:p>
    <w:p w:rsidR="00AD28DA" w:rsidRPr="00AD28DA" w:rsidRDefault="00AD28DA" w:rsidP="00AD28DA">
      <w:pPr>
        <w:spacing w:after="349"/>
        <w:ind w:left="0" w:firstLine="0"/>
        <w:jc w:val="left"/>
        <w:rPr>
          <w:color w:val="4472C4" w:themeColor="accent1"/>
          <w:rPrChange w:id="58" w:author="Dirk Zomerdijk" w:date="2019-05-13T16:15:00Z">
            <w:rPr/>
          </w:rPrChange>
        </w:rPr>
        <w:pPrChange w:id="59" w:author="Dirk Zomerdijk" w:date="2019-05-13T16:15:00Z">
          <w:pPr>
            <w:spacing w:after="349"/>
            <w:ind w:left="10"/>
          </w:pPr>
        </w:pPrChange>
      </w:pPr>
      <w:ins w:id="60" w:author="Dirk Zomerdijk" w:date="2019-05-13T16:15:00Z">
        <w:r>
          <w:rPr>
            <w:color w:val="4472C4" w:themeColor="accent1"/>
          </w:rPr>
          <w:lastRenderedPageBreak/>
          <w:t xml:space="preserve">On running .exe program should work: run .exe </w:t>
        </w:r>
        <w:r>
          <w:rPr>
            <w:color w:val="4472C4" w:themeColor="accent1"/>
          </w:rPr>
          <w:br/>
        </w:r>
      </w:ins>
    </w:p>
    <w:p w:rsidR="00AE4FA3" w:rsidRDefault="00670A16" w:rsidP="00AD28DA">
      <w:pPr>
        <w:pStyle w:val="Heading3"/>
        <w:spacing w:after="134"/>
        <w:ind w:left="807" w:hanging="822"/>
        <w:pPrChange w:id="61" w:author="Dirk Zomerdijk" w:date="2019-05-13T16:15:00Z">
          <w:pPr>
            <w:pStyle w:val="Heading3"/>
            <w:spacing w:after="134"/>
            <w:ind w:left="807" w:hanging="822"/>
          </w:pPr>
        </w:pPrChange>
      </w:pPr>
      <w:bookmarkStart w:id="62" w:name="_Toc3931"/>
      <w:r>
        <w:t>I</w:t>
      </w:r>
      <w:r>
        <w:t>nterfaces</w:t>
      </w:r>
      <w:bookmarkEnd w:id="62"/>
    </w:p>
    <w:p w:rsidR="00AE4FA3" w:rsidRDefault="00670A16" w:rsidP="00AD28DA">
      <w:pPr>
        <w:ind w:left="10"/>
        <w:jc w:val="left"/>
        <w:rPr>
          <w:ins w:id="63" w:author="Dirk Zomerdijk" w:date="2019-05-13T16:16:00Z"/>
        </w:rPr>
      </w:pPr>
      <w:r>
        <w:t>The simulation does not feature any graphical user interface</w:t>
      </w:r>
      <w:ins w:id="64" w:author="Dirk Zomerdijk" w:date="2019-05-13T16:06:00Z">
        <w:r w:rsidR="00C14ABD">
          <w:t xml:space="preserve"> </w:t>
        </w:r>
        <w:r w:rsidR="00C14ABD">
          <w:rPr>
            <w:color w:val="FF0000"/>
          </w:rPr>
          <w:t>(no GUI?)</w:t>
        </w:r>
      </w:ins>
      <w:r>
        <w:t>, but takes inputs and commands via the command line from the user</w:t>
      </w:r>
      <w:ins w:id="65" w:author="Dirk Zomerdijk" w:date="2019-05-13T16:06:00Z">
        <w:r w:rsidR="00C14ABD">
          <w:t xml:space="preserve"> </w:t>
        </w:r>
        <w:r w:rsidR="00C14ABD">
          <w:rPr>
            <w:color w:val="FF0000"/>
          </w:rPr>
          <w:t xml:space="preserve">(prints outputs, isn’t this feedback, or </w:t>
        </w:r>
      </w:ins>
      <w:proofErr w:type="spellStart"/>
      <w:ins w:id="66" w:author="Dirk Zomerdijk" w:date="2019-05-13T16:07:00Z">
        <w:r w:rsidR="00C14ABD">
          <w:rPr>
            <w:color w:val="FF0000"/>
          </w:rPr>
          <w:t>userinterface</w:t>
        </w:r>
        <w:proofErr w:type="spellEnd"/>
        <w:r w:rsidR="00C14ABD">
          <w:rPr>
            <w:color w:val="FF0000"/>
          </w:rPr>
          <w:t>…?)</w:t>
        </w:r>
      </w:ins>
      <w:r>
        <w:t>.</w:t>
      </w:r>
      <w:ins w:id="67" w:author="Dirk Zomerdijk" w:date="2019-05-13T16:05:00Z">
        <w:r w:rsidR="00C14ABD">
          <w:t xml:space="preserve"> </w:t>
        </w:r>
      </w:ins>
    </w:p>
    <w:p w:rsidR="00AD28DA" w:rsidRPr="00AD28DA" w:rsidRDefault="00AD28DA" w:rsidP="00AD28DA">
      <w:pPr>
        <w:ind w:left="10"/>
        <w:jc w:val="left"/>
        <w:rPr>
          <w:color w:val="4472C4" w:themeColor="accent1"/>
          <w:rPrChange w:id="68" w:author="Dirk Zomerdijk" w:date="2019-05-13T16:16:00Z">
            <w:rPr/>
          </w:rPrChange>
        </w:rPr>
        <w:pPrChange w:id="69" w:author="Dirk Zomerdijk" w:date="2019-05-13T16:15:00Z">
          <w:pPr>
            <w:ind w:left="10"/>
          </w:pPr>
        </w:pPrChange>
      </w:pPr>
      <w:ins w:id="70" w:author="Dirk Zomerdijk" w:date="2019-05-13T16:16:00Z">
        <w:r>
          <w:rPr>
            <w:color w:val="4472C4" w:themeColor="accent1"/>
          </w:rPr>
          <w:t xml:space="preserve">Commands via command line should execute something in </w:t>
        </w:r>
        <w:proofErr w:type="spellStart"/>
        <w:r>
          <w:rPr>
            <w:color w:val="4472C4" w:themeColor="accent1"/>
          </w:rPr>
          <w:t>programm</w:t>
        </w:r>
      </w:ins>
      <w:proofErr w:type="spellEnd"/>
    </w:p>
    <w:p w:rsidR="00AE4FA3" w:rsidRDefault="00670A16" w:rsidP="00AD28DA">
      <w:pPr>
        <w:pStyle w:val="Heading3"/>
        <w:spacing w:after="134"/>
        <w:ind w:left="807" w:hanging="822"/>
        <w:pPrChange w:id="71" w:author="Dirk Zomerdijk" w:date="2019-05-13T16:15:00Z">
          <w:pPr>
            <w:pStyle w:val="Heading3"/>
            <w:spacing w:after="134"/>
            <w:ind w:left="807" w:hanging="822"/>
          </w:pPr>
        </w:pPrChange>
      </w:pPr>
      <w:bookmarkStart w:id="72" w:name="_Toc3932"/>
      <w:r>
        <w:t>Operation</w:t>
      </w:r>
      <w:bookmarkEnd w:id="72"/>
    </w:p>
    <w:p w:rsidR="00BB5A29" w:rsidRPr="00BB5A29" w:rsidRDefault="00670A16" w:rsidP="00BB5A29">
      <w:pPr>
        <w:spacing w:after="430"/>
        <w:ind w:left="10"/>
        <w:jc w:val="left"/>
        <w:rPr>
          <w:color w:val="4472C4" w:themeColor="accent1"/>
          <w:rPrChange w:id="73" w:author="Dirk Zomerdijk" w:date="2019-05-13T16:17:00Z">
            <w:rPr/>
          </w:rPrChange>
        </w:rPr>
        <w:pPrChange w:id="74" w:author="Dirk Zomerdijk" w:date="2019-05-13T16:18:00Z">
          <w:pPr>
            <w:spacing w:after="430"/>
            <w:ind w:left="10"/>
          </w:pPr>
        </w:pPrChange>
      </w:pPr>
      <w:r>
        <w:t>The product operates only on provided</w:t>
      </w:r>
      <w:ins w:id="75" w:author="Dirk Zomerdijk" w:date="2019-05-13T16:08:00Z">
        <w:r w:rsidR="00AD28DA">
          <w:t xml:space="preserve"> </w:t>
        </w:r>
        <w:r w:rsidR="00AD28DA">
          <w:rPr>
            <w:color w:val="FF0000"/>
          </w:rPr>
          <w:t>(</w:t>
        </w:r>
      </w:ins>
      <w:ins w:id="76" w:author="Dirk Zomerdijk" w:date="2019-05-13T16:16:00Z">
        <w:r w:rsidR="00AD28DA">
          <w:rPr>
            <w:color w:val="FF0000"/>
          </w:rPr>
          <w:t>Where</w:t>
        </w:r>
      </w:ins>
      <w:ins w:id="77" w:author="Dirk Zomerdijk" w:date="2019-05-13T16:08:00Z">
        <w:r w:rsidR="00AD28DA">
          <w:rPr>
            <w:color w:val="FF0000"/>
          </w:rPr>
          <w:t xml:space="preserve"> is provided?)</w:t>
        </w:r>
      </w:ins>
      <w:r>
        <w:t xml:space="preserve"> inputs</w:t>
      </w:r>
      <w:ins w:id="78" w:author="Dirk Zomerdijk" w:date="2019-05-13T16:07:00Z">
        <w:r w:rsidR="00AD28DA">
          <w:t xml:space="preserve"> </w:t>
        </w:r>
        <w:r w:rsidR="00AD28DA">
          <w:rPr>
            <w:color w:val="FF0000"/>
          </w:rPr>
          <w:t>(What kinds of inputs</w:t>
        </w:r>
      </w:ins>
      <w:ins w:id="79" w:author="Dirk Zomerdijk" w:date="2019-05-13T16:08:00Z">
        <w:r w:rsidR="00AD28DA">
          <w:rPr>
            <w:color w:val="FF0000"/>
          </w:rPr>
          <w:t>? Is the configuration file not an input?</w:t>
        </w:r>
      </w:ins>
      <w:ins w:id="80" w:author="Dirk Zomerdijk" w:date="2019-05-13T16:09:00Z">
        <w:r w:rsidR="00AD28DA">
          <w:rPr>
            <w:color w:val="FF0000"/>
          </w:rPr>
          <w:t xml:space="preserve"> Are the command executions </w:t>
        </w:r>
      </w:ins>
      <w:ins w:id="81" w:author="Dirk Zomerdijk" w:date="2019-05-13T16:10:00Z">
        <w:r w:rsidR="00AD28DA">
          <w:rPr>
            <w:color w:val="FF0000"/>
          </w:rPr>
          <w:t>inputs?</w:t>
        </w:r>
      </w:ins>
      <w:ins w:id="82" w:author="Dirk Zomerdijk" w:date="2019-05-13T16:07:00Z">
        <w:r w:rsidR="00AD28DA">
          <w:rPr>
            <w:color w:val="FF0000"/>
          </w:rPr>
          <w:t>)</w:t>
        </w:r>
      </w:ins>
      <w:r>
        <w:t xml:space="preserve"> and does not feature any operation without direct input from the user</w:t>
      </w:r>
      <w:ins w:id="83" w:author="Dirk Zomerdijk" w:date="2019-05-13T16:10:00Z">
        <w:r w:rsidR="00AD28DA">
          <w:t xml:space="preserve"> </w:t>
        </w:r>
      </w:ins>
      <w:ins w:id="84" w:author="Dirk Zomerdijk" w:date="2019-05-13T16:17:00Z">
        <w:r w:rsidR="00BB5A29">
          <w:br/>
        </w:r>
        <w:r w:rsidR="00BB5A29">
          <w:rPr>
            <w:color w:val="4472C4" w:themeColor="accent1"/>
          </w:rPr>
          <w:t>T</w:t>
        </w:r>
      </w:ins>
      <w:ins w:id="85" w:author="Dirk Zomerdijk" w:date="2019-05-13T16:10:00Z">
        <w:r w:rsidR="00AD28DA">
          <w:rPr>
            <w:color w:val="4472C4" w:themeColor="accent1"/>
          </w:rPr>
          <w:t>estcase:</w:t>
        </w:r>
      </w:ins>
      <w:ins w:id="86" w:author="Dirk Zomerdijk" w:date="2019-05-13T16:17:00Z">
        <w:r w:rsidR="00AD28DA">
          <w:rPr>
            <w:color w:val="4472C4" w:themeColor="accent1"/>
          </w:rPr>
          <w:t xml:space="preserve"> </w:t>
        </w:r>
        <w:r w:rsidR="00BB5A29">
          <w:rPr>
            <w:color w:val="4472C4" w:themeColor="accent1"/>
          </w:rPr>
          <w:t>run a provided command</w:t>
        </w:r>
        <w:r w:rsidR="00BB5A29">
          <w:rPr>
            <w:color w:val="4472C4" w:themeColor="accent1"/>
          </w:rPr>
          <w:br/>
          <w:t>run a not provided command</w:t>
        </w:r>
      </w:ins>
      <w:del w:id="87" w:author="Dirk Zomerdijk" w:date="2019-05-13T16:16:00Z">
        <w:r w:rsidDel="00AD28DA">
          <w:delText>.</w:delText>
        </w:r>
      </w:del>
      <w:ins w:id="88" w:author="Dirk Zomerdijk" w:date="2019-05-13T16:17:00Z">
        <w:r w:rsidR="00BB5A29">
          <w:rPr>
            <w:color w:val="4472C4" w:themeColor="accent1"/>
          </w:rPr>
          <w:t xml:space="preserve"> </w:t>
        </w:r>
      </w:ins>
      <w:ins w:id="89" w:author="Dirk Zomerdijk" w:date="2019-05-13T16:18:00Z">
        <w:r w:rsidR="00BB5A29">
          <w:rPr>
            <w:color w:val="4472C4" w:themeColor="accent1"/>
          </w:rPr>
          <w:t>* 3 (empty, wrong)</w:t>
        </w:r>
        <w:r w:rsidR="00BB5A29">
          <w:rPr>
            <w:color w:val="4472C4" w:themeColor="accent1"/>
          </w:rPr>
          <w:br/>
          <w:t>does nothing happen if noth</w:t>
        </w:r>
      </w:ins>
      <w:ins w:id="90" w:author="Dirk Zomerdijk" w:date="2019-05-13T16:19:00Z">
        <w:r w:rsidR="00BB5A29">
          <w:rPr>
            <w:color w:val="4472C4" w:themeColor="accent1"/>
          </w:rPr>
          <w:t>ing provided? &gt; handler prints information, so wrong</w:t>
        </w:r>
      </w:ins>
    </w:p>
    <w:p w:rsidR="00AE4FA3" w:rsidRDefault="00670A16" w:rsidP="00AD28DA">
      <w:pPr>
        <w:pStyle w:val="Heading2"/>
        <w:ind w:left="704" w:hanging="719"/>
        <w:pPrChange w:id="91" w:author="Dirk Zomerdijk" w:date="2019-05-13T16:15:00Z">
          <w:pPr>
            <w:pStyle w:val="Heading2"/>
            <w:ind w:left="704" w:hanging="719"/>
          </w:pPr>
        </w:pPrChange>
      </w:pPr>
      <w:bookmarkStart w:id="92" w:name="_Toc3933"/>
      <w:r>
        <w:t>Pr</w:t>
      </w:r>
      <w:r>
        <w:t>oduct Functions</w:t>
      </w:r>
      <w:bookmarkEnd w:id="92"/>
    </w:p>
    <w:p w:rsidR="00AE4FA3" w:rsidRDefault="00670A16" w:rsidP="00AD28DA">
      <w:pPr>
        <w:spacing w:after="430"/>
        <w:ind w:left="10"/>
        <w:jc w:val="left"/>
        <w:pPrChange w:id="93" w:author="Dirk Zomerdijk" w:date="2019-05-13T16:15:00Z">
          <w:pPr>
            <w:spacing w:after="430"/>
            <w:ind w:left="10"/>
          </w:pPr>
        </w:pPrChange>
      </w:pPr>
      <w:r>
        <w:t xml:space="preserve">The software provides the user the ability to simulate phone routing using a command line. The user can specify his initial setup via </w:t>
      </w:r>
      <w:proofErr w:type="spellStart"/>
      <w:r>
        <w:t>file</w:t>
      </w:r>
      <w:ins w:id="94" w:author="Dirk Zomerdijk" w:date="2019-05-13T16:19:00Z">
        <w:r w:rsidR="00BB5A29">
          <w:rPr>
            <w:color w:val="FF0000"/>
          </w:rPr>
          <w:t>?</w:t>
        </w:r>
      </w:ins>
      <w:ins w:id="95" w:author="Dirk Zomerdijk" w:date="2019-05-13T16:20:00Z">
        <w:r w:rsidR="00BB5A29">
          <w:rPr>
            <w:color w:val="FF0000"/>
          </w:rPr>
          <w:t>what</w:t>
        </w:r>
        <w:proofErr w:type="spellEnd"/>
        <w:r w:rsidR="00BB5A29">
          <w:rPr>
            <w:color w:val="FF0000"/>
          </w:rPr>
          <w:t xml:space="preserve"> file</w:t>
        </w:r>
      </w:ins>
      <w:ins w:id="96" w:author="Dirk Zomerdijk" w:date="2019-05-13T16:19:00Z">
        <w:r w:rsidR="00BB5A29">
          <w:rPr>
            <w:color w:val="FF0000"/>
          </w:rPr>
          <w:t>?</w:t>
        </w:r>
      </w:ins>
      <w:r>
        <w:t xml:space="preserve">. The initial setup consist of a </w:t>
      </w:r>
      <w:proofErr w:type="spellStart"/>
      <w:r>
        <w:t>non empty</w:t>
      </w:r>
      <w:proofErr w:type="spellEnd"/>
      <w:ins w:id="97" w:author="Dirk Zomerdijk" w:date="2019-05-13T16:20:00Z">
        <w:r w:rsidR="00BB5A29">
          <w:t xml:space="preserve"> </w:t>
        </w:r>
      </w:ins>
      <w:r>
        <w:t xml:space="preserve"> set of nodes</w:t>
      </w:r>
      <w:ins w:id="98" w:author="Dirk Zomerdijk" w:date="2019-05-13T16:20:00Z">
        <w:r w:rsidR="00BB5A29">
          <w:t xml:space="preserve"> </w:t>
        </w:r>
        <w:r w:rsidR="00BB5A29">
          <w:rPr>
            <w:color w:val="FF0000"/>
          </w:rPr>
          <w:t xml:space="preserve">(what is a </w:t>
        </w:r>
        <w:proofErr w:type="spellStart"/>
        <w:r w:rsidR="00BB5A29">
          <w:rPr>
            <w:color w:val="FF0000"/>
          </w:rPr>
          <w:t>non empty</w:t>
        </w:r>
        <w:proofErr w:type="spellEnd"/>
        <w:r w:rsidR="00BB5A29">
          <w:rPr>
            <w:color w:val="FF0000"/>
          </w:rPr>
          <w:t xml:space="preserve"> set</w:t>
        </w:r>
      </w:ins>
      <w:ins w:id="99" w:author="Dirk Zomerdijk" w:date="2019-05-13T16:21:00Z">
        <w:r w:rsidR="00BB5A29">
          <w:rPr>
            <w:color w:val="FF0000"/>
          </w:rPr>
          <w:t>, minimal one</w:t>
        </w:r>
      </w:ins>
      <w:ins w:id="100" w:author="Dirk Zomerdijk" w:date="2019-05-13T16:20:00Z">
        <w:r w:rsidR="00BB5A29">
          <w:rPr>
            <w:color w:val="FF0000"/>
          </w:rPr>
          <w:t>)</w:t>
        </w:r>
      </w:ins>
      <w:r>
        <w:t>, an arbitrary number of phones</w:t>
      </w:r>
      <w:ins w:id="101" w:author="Dirk Zomerdijk" w:date="2019-05-13T16:22:00Z">
        <w:r w:rsidR="00BB5A29">
          <w:t xml:space="preserve"> </w:t>
        </w:r>
        <w:r w:rsidR="00BB5A29">
          <w:rPr>
            <w:color w:val="FF0000"/>
          </w:rPr>
          <w:t>(arbitrary? -&gt; nodes and ph</w:t>
        </w:r>
      </w:ins>
      <w:ins w:id="102" w:author="Dirk Zomerdijk" w:date="2019-05-13T16:23:00Z">
        <w:r w:rsidR="00BB5A29">
          <w:rPr>
            <w:color w:val="FF0000"/>
          </w:rPr>
          <w:t>ones are limited between 0 - 9999</w:t>
        </w:r>
      </w:ins>
      <w:ins w:id="103" w:author="Dirk Zomerdijk" w:date="2019-05-13T16:22:00Z">
        <w:r w:rsidR="00BB5A29">
          <w:rPr>
            <w:color w:val="FF0000"/>
          </w:rPr>
          <w:t>)</w:t>
        </w:r>
      </w:ins>
      <w:r>
        <w:t>. With this done</w:t>
      </w:r>
      <w:r>
        <w:t xml:space="preserve"> it is possible </w:t>
      </w:r>
      <w:ins w:id="104" w:author="Dirk Zomerdijk" w:date="2019-05-13T16:24:00Z">
        <w:r w:rsidR="00BB5A29">
          <w:rPr>
            <w:color w:val="FF0000"/>
          </w:rPr>
          <w:t xml:space="preserve">(not if one node and one phone) </w:t>
        </w:r>
      </w:ins>
      <w:r>
        <w:t>to make calls to other phone</w:t>
      </w:r>
      <w:r>
        <w:t xml:space="preserve"> that get routed over a node, the other phone needs to be </w:t>
      </w:r>
      <w:r w:rsidRPr="009A5237">
        <w:rPr>
          <w:i/>
          <w:rPrChange w:id="105" w:author="Dirk Zomerdijk" w:date="2019-05-13T16:32:00Z">
            <w:rPr/>
          </w:rPrChange>
        </w:rPr>
        <w:t>connected to the handler</w:t>
      </w:r>
      <w:ins w:id="106" w:author="Dirk Zomerdijk" w:date="2019-05-13T16:28:00Z">
        <w:r w:rsidR="009A5237">
          <w:t xml:space="preserve"> </w:t>
        </w:r>
        <w:r w:rsidR="009A5237">
          <w:rPr>
            <w:color w:val="FF0000"/>
          </w:rPr>
          <w:t>(</w:t>
        </w:r>
      </w:ins>
      <w:ins w:id="107" w:author="Dirk Zomerdijk" w:date="2019-05-13T16:32:00Z">
        <w:r w:rsidR="009A5237" w:rsidRPr="009A5237">
          <w:rPr>
            <w:i/>
            <w:color w:val="FF0000"/>
            <w:rPrChange w:id="108" w:author="Dirk Zomerdijk" w:date="2019-05-13T16:32:00Z">
              <w:rPr>
                <w:color w:val="FF0000"/>
              </w:rPr>
            </w:rPrChange>
          </w:rPr>
          <w:t>registered to handler</w:t>
        </w:r>
        <w:r w:rsidR="009A5237">
          <w:rPr>
            <w:color w:val="FF0000"/>
          </w:rPr>
          <w:t xml:space="preserve">, </w:t>
        </w:r>
      </w:ins>
      <w:ins w:id="109" w:author="Dirk Zomerdijk" w:date="2019-05-13T16:28:00Z">
        <w:r w:rsidR="009A5237">
          <w:rPr>
            <w:color w:val="FF0000"/>
          </w:rPr>
          <w:t>when connected to the handler? Is this c</w:t>
        </w:r>
      </w:ins>
      <w:ins w:id="110" w:author="Dirk Zomerdijk" w:date="2019-05-13T16:29:00Z">
        <w:r w:rsidR="009A5237">
          <w:rPr>
            <w:color w:val="FF0000"/>
          </w:rPr>
          <w:t>heckable? Is handler system?</w:t>
        </w:r>
      </w:ins>
      <w:ins w:id="111" w:author="Dirk Zomerdijk" w:date="2019-05-13T16:28:00Z">
        <w:r w:rsidR="009A5237">
          <w:rPr>
            <w:color w:val="FF0000"/>
          </w:rPr>
          <w:t>)</w:t>
        </w:r>
      </w:ins>
      <w:r>
        <w:t xml:space="preserve"> and not busy</w:t>
      </w:r>
      <w:ins w:id="112" w:author="Dirk Zomerdijk" w:date="2019-05-13T16:26:00Z">
        <w:r w:rsidR="00736DEB">
          <w:t xml:space="preserve"> </w:t>
        </w:r>
        <w:r w:rsidR="00736DEB">
          <w:rPr>
            <w:color w:val="FF0000"/>
          </w:rPr>
          <w:t>(can this be checked?)</w:t>
        </w:r>
      </w:ins>
      <w:r>
        <w:t>. The call functionality does include ringing and the possibility to refuse a connection</w:t>
      </w:r>
      <w:ins w:id="113" w:author="Dirk Zomerdijk" w:date="2019-05-13T16:33:00Z">
        <w:r w:rsidR="009A5237">
          <w:rPr>
            <w:color w:val="FF0000"/>
          </w:rPr>
          <w:t xml:space="preserve"> </w:t>
        </w:r>
      </w:ins>
      <w:ins w:id="114" w:author="Dirk Zomerdijk" w:date="2019-05-13T16:34:00Z">
        <w:r w:rsidR="009A5237">
          <w:rPr>
            <w:color w:val="FF0000"/>
          </w:rPr>
          <w:t>(so, also able to pick up call)</w:t>
        </w:r>
      </w:ins>
      <w:r>
        <w:t>. A phone can be connected or</w:t>
      </w:r>
      <w:r>
        <w:t xml:space="preserve"> disconnected to the handler, this affects reachability of the phone</w:t>
      </w:r>
      <w:ins w:id="115" w:author="Dirk Zomerdijk" w:date="2019-05-13T16:35:00Z">
        <w:r w:rsidR="009A5237">
          <w:rPr>
            <w:color w:val="FF0000"/>
          </w:rPr>
          <w:t>(how is it affected?)</w:t>
        </w:r>
      </w:ins>
      <w:r>
        <w:t xml:space="preserve">. Since this is a simulation the user also can issues </w:t>
      </w:r>
      <w:r>
        <w:lastRenderedPageBreak/>
        <w:t xml:space="preserve">commands to simulate the malfunction of a phone or a node. When a node malfunctions every call that is routed over the specified node </w:t>
      </w:r>
      <w:r>
        <w:t>gets terminated</w:t>
      </w:r>
      <w:ins w:id="116" w:author="Dirk Zomerdijk" w:date="2019-05-13T16:37:00Z">
        <w:r w:rsidR="00DA6CDF">
          <w:t xml:space="preserve"> </w:t>
        </w:r>
        <w:r w:rsidR="00DA6CDF">
          <w:rPr>
            <w:color w:val="FF0000"/>
          </w:rPr>
          <w:t>(and</w:t>
        </w:r>
      </w:ins>
      <w:ins w:id="117" w:author="Dirk Zomerdijk" w:date="2019-05-13T16:38:00Z">
        <w:r w:rsidR="00DA6CDF">
          <w:rPr>
            <w:color w:val="FF0000"/>
          </w:rPr>
          <w:t xml:space="preserve"> this node can’t be used anymore</w:t>
        </w:r>
      </w:ins>
      <w:ins w:id="118" w:author="Dirk Zomerdijk" w:date="2019-05-13T16:37:00Z">
        <w:r w:rsidR="00DA6CDF">
          <w:rPr>
            <w:color w:val="FF0000"/>
          </w:rPr>
          <w:t>)</w:t>
        </w:r>
      </w:ins>
      <w:r>
        <w:t xml:space="preserve">. When a phone malfunctions, it is no longer reachable for the other phones. </w:t>
      </w:r>
      <w:r>
        <w:t>To make this a little bit more realistic the handler only notices a malfunction of a phone when it gets contacted the first time after a malfunction happened. The w</w:t>
      </w:r>
      <w:r>
        <w:t>hole state of the system</w:t>
      </w:r>
      <w:ins w:id="119" w:author="Dirk Zomerdijk" w:date="2019-05-13T16:39:00Z">
        <w:r w:rsidR="00DA6CDF">
          <w:t xml:space="preserve"> </w:t>
        </w:r>
        <w:r w:rsidR="00DA6CDF" w:rsidRPr="00DA6CDF">
          <w:rPr>
            <w:color w:val="FF0000"/>
            <w:rPrChange w:id="120" w:author="Dirk Zomerdijk" w:date="2019-05-13T16:40:00Z">
              <w:rPr/>
            </w:rPrChange>
          </w:rPr>
          <w:t>(</w:t>
        </w:r>
      </w:ins>
      <w:ins w:id="121" w:author="Dirk Zomerdijk" w:date="2019-05-13T16:40:00Z">
        <w:r w:rsidR="00DA6CDF">
          <w:rPr>
            <w:color w:val="FF0000"/>
          </w:rPr>
          <w:t xml:space="preserve">nodes, status nodes, phones, status phones, </w:t>
        </w:r>
        <w:proofErr w:type="spellStart"/>
        <w:r w:rsidR="00DA6CDF">
          <w:rPr>
            <w:color w:val="FF0000"/>
          </w:rPr>
          <w:t>etc</w:t>
        </w:r>
        <w:proofErr w:type="spellEnd"/>
        <w:r w:rsidR="00DA6CDF">
          <w:rPr>
            <w:color w:val="FF0000"/>
          </w:rPr>
          <w:t xml:space="preserve"> i.e. handler informa</w:t>
        </w:r>
      </w:ins>
      <w:ins w:id="122" w:author="Dirk Zomerdijk" w:date="2019-05-13T16:41:00Z">
        <w:r w:rsidR="00DA6CDF">
          <w:rPr>
            <w:color w:val="FF0000"/>
          </w:rPr>
          <w:t>tion.</w:t>
        </w:r>
      </w:ins>
      <w:ins w:id="123" w:author="Dirk Zomerdijk" w:date="2019-05-13T16:39:00Z">
        <w:r w:rsidR="00DA6CDF" w:rsidRPr="00DA6CDF">
          <w:rPr>
            <w:color w:val="FF0000"/>
            <w:rPrChange w:id="124" w:author="Dirk Zomerdijk" w:date="2019-05-13T16:40:00Z">
              <w:rPr/>
            </w:rPrChange>
          </w:rPr>
          <w:t>)</w:t>
        </w:r>
        <w:r w:rsidR="00DA6CDF">
          <w:t xml:space="preserve"> </w:t>
        </w:r>
      </w:ins>
      <w:r>
        <w:t xml:space="preserve"> will be outputted to the command line in every time something changes</w:t>
      </w:r>
      <w:ins w:id="125" w:author="Dirk Zomerdijk" w:date="2019-05-13T16:41:00Z">
        <w:r w:rsidR="00DA6CDF">
          <w:t xml:space="preserve"> </w:t>
        </w:r>
        <w:r w:rsidR="00DA6CDF">
          <w:rPr>
            <w:color w:val="FF0000"/>
          </w:rPr>
          <w:t xml:space="preserve">(&gt; after a command is </w:t>
        </w:r>
      </w:ins>
      <w:ins w:id="126" w:author="Dirk Zomerdijk" w:date="2019-05-13T16:42:00Z">
        <w:r w:rsidR="00DA6CDF">
          <w:rPr>
            <w:color w:val="FF0000"/>
          </w:rPr>
          <w:t>entered in terminal</w:t>
        </w:r>
      </w:ins>
      <w:ins w:id="127" w:author="Dirk Zomerdijk" w:date="2019-05-13T16:41:00Z">
        <w:r w:rsidR="00DA6CDF">
          <w:rPr>
            <w:color w:val="FF0000"/>
          </w:rPr>
          <w:t>…)</w:t>
        </w:r>
      </w:ins>
      <w:r>
        <w:t>.</w:t>
      </w:r>
    </w:p>
    <w:p w:rsidR="00AE4FA3" w:rsidRDefault="00670A16" w:rsidP="00DA6CDF">
      <w:pPr>
        <w:pStyle w:val="Heading2"/>
        <w:ind w:left="704" w:hanging="719"/>
      </w:pPr>
      <w:bookmarkStart w:id="128" w:name="_Toc3934"/>
      <w:r>
        <w:t>Assumptions and Dependencies</w:t>
      </w:r>
      <w:bookmarkEnd w:id="128"/>
    </w:p>
    <w:p w:rsidR="00AE4FA3" w:rsidRDefault="00670A16" w:rsidP="00AD28DA">
      <w:pPr>
        <w:spacing w:after="538"/>
        <w:ind w:left="10"/>
        <w:jc w:val="left"/>
        <w:pPrChange w:id="129" w:author="Dirk Zomerdijk" w:date="2019-05-13T16:15:00Z">
          <w:pPr>
            <w:spacing w:after="538"/>
            <w:ind w:left="10"/>
          </w:pPr>
        </w:pPrChange>
      </w:pPr>
      <w:r>
        <w:t>The product must run on Windows 10 and Linux machines (Ubuntu 19.04).</w:t>
      </w:r>
    </w:p>
    <w:p w:rsidR="00AE4FA3" w:rsidRDefault="00670A16" w:rsidP="00AD28DA">
      <w:pPr>
        <w:pStyle w:val="Heading1"/>
        <w:spacing w:after="809"/>
        <w:ind w:left="542" w:hanging="557"/>
        <w:pPrChange w:id="130" w:author="Dirk Zomerdijk" w:date="2019-05-13T16:15:00Z">
          <w:pPr>
            <w:pStyle w:val="Heading1"/>
            <w:spacing w:after="809"/>
            <w:ind w:left="542" w:hanging="557"/>
          </w:pPr>
        </w:pPrChange>
      </w:pPr>
      <w:bookmarkStart w:id="131" w:name="_Toc3935"/>
      <w:r>
        <w:t>Specific Requirements</w:t>
      </w:r>
      <w:bookmarkEnd w:id="131"/>
    </w:p>
    <w:p w:rsidR="00AE4FA3" w:rsidRDefault="00670A16" w:rsidP="00AD28DA">
      <w:pPr>
        <w:pStyle w:val="Heading2"/>
        <w:ind w:left="704" w:hanging="719"/>
        <w:pPrChange w:id="132" w:author="Dirk Zomerdijk" w:date="2019-05-13T16:15:00Z">
          <w:pPr>
            <w:pStyle w:val="Heading2"/>
            <w:ind w:left="704" w:hanging="719"/>
          </w:pPr>
        </w:pPrChange>
      </w:pPr>
      <w:bookmarkStart w:id="133" w:name="_Toc3936"/>
      <w:r>
        <w:t>Software Requirements</w:t>
      </w:r>
      <w:bookmarkEnd w:id="133"/>
    </w:p>
    <w:p w:rsidR="00AE4FA3" w:rsidRDefault="00670A16" w:rsidP="00AD28DA">
      <w:pPr>
        <w:numPr>
          <w:ilvl w:val="0"/>
          <w:numId w:val="3"/>
        </w:numPr>
        <w:ind w:hanging="416"/>
        <w:jc w:val="left"/>
        <w:pPrChange w:id="134" w:author="Dirk Zomerdijk" w:date="2019-05-13T16:15:00Z">
          <w:pPr>
            <w:numPr>
              <w:numId w:val="3"/>
            </w:numPr>
            <w:ind w:left="752" w:hanging="416"/>
          </w:pPr>
        </w:pPrChange>
      </w:pPr>
      <w:r>
        <w:t>The system</w:t>
      </w:r>
      <w:ins w:id="135" w:author="Dirk Zomerdijk" w:date="2019-05-13T16:44:00Z">
        <w:r w:rsidR="00DA6CDF">
          <w:t xml:space="preserve"> </w:t>
        </w:r>
        <w:r w:rsidR="00DA6CDF">
          <w:rPr>
            <w:color w:val="FF0000"/>
          </w:rPr>
          <w:t>(the product</w:t>
        </w:r>
      </w:ins>
      <w:ins w:id="136" w:author="Dirk Zomerdijk" w:date="2019-05-13T16:45:00Z">
        <w:r w:rsidR="00DA6CDF">
          <w:rPr>
            <w:color w:val="FF0000"/>
          </w:rPr>
          <w:t>?</w:t>
        </w:r>
      </w:ins>
      <w:ins w:id="137" w:author="Dirk Zomerdijk" w:date="2019-05-13T16:44:00Z">
        <w:r w:rsidR="00DA6CDF">
          <w:rPr>
            <w:color w:val="FF0000"/>
          </w:rPr>
          <w:t>)</w:t>
        </w:r>
      </w:ins>
      <w:r>
        <w:t xml:space="preserve"> has th</w:t>
      </w:r>
      <w:r>
        <w:t>e following parts:</w:t>
      </w:r>
    </w:p>
    <w:p w:rsidR="00AE4FA3" w:rsidRDefault="00670A16" w:rsidP="00AD28DA">
      <w:pPr>
        <w:numPr>
          <w:ilvl w:val="1"/>
          <w:numId w:val="3"/>
        </w:numPr>
        <w:spacing w:after="84"/>
        <w:ind w:hanging="598"/>
        <w:jc w:val="left"/>
        <w:pPrChange w:id="138" w:author="Dirk Zomerdijk" w:date="2019-05-13T16:15:00Z">
          <w:pPr>
            <w:numPr>
              <w:ilvl w:val="1"/>
              <w:numId w:val="3"/>
            </w:numPr>
            <w:spacing w:after="84"/>
            <w:ind w:left="1217" w:hanging="598"/>
          </w:pPr>
        </w:pPrChange>
      </w:pPr>
      <w:r>
        <w:t>A single handler</w:t>
      </w:r>
      <w:ins w:id="139" w:author="Dirk Zomerdijk" w:date="2019-05-13T16:44:00Z">
        <w:r w:rsidR="00DA6CDF">
          <w:t xml:space="preserve"> </w:t>
        </w:r>
      </w:ins>
    </w:p>
    <w:p w:rsidR="00AE4FA3" w:rsidRDefault="00670A16" w:rsidP="00AD28DA">
      <w:pPr>
        <w:numPr>
          <w:ilvl w:val="1"/>
          <w:numId w:val="3"/>
        </w:numPr>
        <w:ind w:hanging="598"/>
        <w:jc w:val="left"/>
        <w:pPrChange w:id="140" w:author="Dirk Zomerdijk" w:date="2019-05-13T16:15:00Z">
          <w:pPr>
            <w:numPr>
              <w:ilvl w:val="1"/>
              <w:numId w:val="3"/>
            </w:numPr>
            <w:ind w:left="1217" w:hanging="598"/>
          </w:pPr>
        </w:pPrChange>
      </w:pPr>
      <w:r>
        <w:t xml:space="preserve">A </w:t>
      </w:r>
      <w:proofErr w:type="spellStart"/>
      <w:r>
        <w:t>non empty</w:t>
      </w:r>
      <w:proofErr w:type="spellEnd"/>
      <w:r>
        <w:t xml:space="preserve"> set of nodes</w:t>
      </w:r>
      <w:ins w:id="141" w:author="Dirk Zomerdijk" w:date="2019-05-13T16:45:00Z">
        <w:r w:rsidR="00DA6CDF">
          <w:t xml:space="preserve"> </w:t>
        </w:r>
        <w:r w:rsidR="00DA6CDF">
          <w:rPr>
            <w:color w:val="FF0000"/>
          </w:rPr>
          <w:t>(max</w:t>
        </w:r>
      </w:ins>
      <w:ins w:id="142" w:author="Dirk Zomerdijk" w:date="2019-05-13T16:46:00Z">
        <w:r w:rsidR="00DA6CDF">
          <w:rPr>
            <w:color w:val="FF0000"/>
          </w:rPr>
          <w:t>)</w:t>
        </w:r>
      </w:ins>
    </w:p>
    <w:p w:rsidR="00AE4FA3" w:rsidRDefault="00670A16" w:rsidP="00AD28DA">
      <w:pPr>
        <w:numPr>
          <w:ilvl w:val="1"/>
          <w:numId w:val="3"/>
        </w:numPr>
        <w:ind w:hanging="598"/>
        <w:jc w:val="left"/>
        <w:pPrChange w:id="143" w:author="Dirk Zomerdijk" w:date="2019-05-13T16:15:00Z">
          <w:pPr>
            <w:numPr>
              <w:ilvl w:val="1"/>
              <w:numId w:val="3"/>
            </w:numPr>
            <w:ind w:left="1217" w:hanging="598"/>
          </w:pPr>
        </w:pPrChange>
      </w:pPr>
      <w:r>
        <w:t>A set of phones</w:t>
      </w:r>
      <w:ins w:id="144" w:author="Dirk Zomerdijk" w:date="2019-05-13T16:45:00Z">
        <w:r w:rsidR="00DA6CDF">
          <w:tab/>
          <w:t xml:space="preserve"> </w:t>
        </w:r>
        <w:r w:rsidR="00DA6CDF">
          <w:rPr>
            <w:color w:val="FF0000"/>
          </w:rPr>
          <w:t>(min max)</w:t>
        </w:r>
      </w:ins>
    </w:p>
    <w:p w:rsidR="00AE4FA3" w:rsidRDefault="00670A16" w:rsidP="00AD28DA">
      <w:pPr>
        <w:numPr>
          <w:ilvl w:val="0"/>
          <w:numId w:val="3"/>
        </w:numPr>
        <w:ind w:hanging="416"/>
        <w:jc w:val="left"/>
        <w:pPrChange w:id="145" w:author="Dirk Zomerdijk" w:date="2019-05-13T16:15:00Z">
          <w:pPr>
            <w:numPr>
              <w:numId w:val="3"/>
            </w:numPr>
            <w:ind w:left="752" w:hanging="416"/>
          </w:pPr>
        </w:pPrChange>
      </w:pPr>
      <w:r>
        <w:t>The handler keeps track of all phones in the system and their status.</w:t>
      </w:r>
    </w:p>
    <w:p w:rsidR="00AE4FA3" w:rsidRDefault="00670A16" w:rsidP="00AD28DA">
      <w:pPr>
        <w:numPr>
          <w:ilvl w:val="1"/>
          <w:numId w:val="3"/>
        </w:numPr>
        <w:ind w:hanging="598"/>
        <w:jc w:val="left"/>
        <w:pPrChange w:id="146" w:author="Dirk Zomerdijk" w:date="2019-05-13T16:15:00Z">
          <w:pPr>
            <w:numPr>
              <w:ilvl w:val="1"/>
              <w:numId w:val="3"/>
            </w:numPr>
            <w:ind w:left="1217" w:hanging="598"/>
          </w:pPr>
        </w:pPrChange>
      </w:pPr>
      <w:r>
        <w:t>The status of a phone can be ready, offline, dialing, ringing, malfunctioning, and talking with XX</w:t>
      </w:r>
      <w:ins w:id="147" w:author="Dirk Zomerdijk" w:date="2019-05-13T16:48:00Z">
        <w:r w:rsidR="00BD61DA">
          <w:t xml:space="preserve"> </w:t>
        </w:r>
        <w:r w:rsidR="00BD61DA">
          <w:rPr>
            <w:color w:val="FF0000"/>
          </w:rPr>
          <w:t xml:space="preserve">(either </w:t>
        </w:r>
        <w:proofErr w:type="spellStart"/>
        <w:r w:rsidR="00BD61DA">
          <w:rPr>
            <w:color w:val="FF0000"/>
          </w:rPr>
          <w:t>an other</w:t>
        </w:r>
        <w:proofErr w:type="spellEnd"/>
        <w:r w:rsidR="00BD61DA">
          <w:rPr>
            <w:color w:val="FF0000"/>
          </w:rPr>
          <w:t xml:space="preserve"> phone or phone XXXX)</w:t>
        </w:r>
      </w:ins>
      <w:r>
        <w:t>. Where rea</w:t>
      </w:r>
      <w:r>
        <w:t>dy describes the state where it is connected to the system</w:t>
      </w:r>
      <w:del w:id="148" w:author="Dirk Zomerdijk" w:date="2019-05-13T16:53:00Z">
        <w:r w:rsidDel="00BD61DA">
          <w:delText>,</w:delText>
        </w:r>
      </w:del>
      <w:ins w:id="149" w:author="Dirk Zomerdijk" w:date="2019-05-13T16:53:00Z">
        <w:r w:rsidR="00BD61DA">
          <w:t xml:space="preserve"> </w:t>
        </w:r>
      </w:ins>
      <w:del w:id="150" w:author="Dirk Zomerdijk" w:date="2019-05-13T16:53:00Z">
        <w:r w:rsidDel="00BD61DA">
          <w:delText xml:space="preserve"> </w:delText>
        </w:r>
      </w:del>
      <w:r>
        <w:t>but is neither dialing, ringing or talking with XX. Offline describes a known phone that at the moment is not connected to the system</w:t>
      </w:r>
      <w:ins w:id="151" w:author="Dirk Zomerdijk" w:date="2019-05-13T16:49:00Z">
        <w:r w:rsidR="00BD61DA">
          <w:t xml:space="preserve"> </w:t>
        </w:r>
        <w:r w:rsidR="00BD61DA">
          <w:rPr>
            <w:color w:val="FF0000"/>
          </w:rPr>
          <w:t>(</w:t>
        </w:r>
      </w:ins>
      <w:ins w:id="152" w:author="Dirk Zomerdijk" w:date="2019-05-13T16:52:00Z">
        <w:r w:rsidR="00BD61DA">
          <w:rPr>
            <w:color w:val="FF0000"/>
          </w:rPr>
          <w:t>but it is in the system? What does this mean</w:t>
        </w:r>
      </w:ins>
      <w:ins w:id="153" w:author="Dirk Zomerdijk" w:date="2019-05-13T16:49:00Z">
        <w:r w:rsidR="00BD61DA">
          <w:rPr>
            <w:color w:val="FF0000"/>
          </w:rPr>
          <w:t>)</w:t>
        </w:r>
      </w:ins>
      <w:r>
        <w:t xml:space="preserve">. Dialing describes the state where a phone wants to </w:t>
      </w:r>
      <w:r>
        <w:lastRenderedPageBreak/>
        <w:t>connect to</w:t>
      </w:r>
      <w:r>
        <w:t xml:space="preserve"> another one, but the connection was not yet established. Ringing describes the case where a phone is getting called, but hasn’t yet answered the call. Talking with XX is the case after a successful connection is established and the call got answered, wher</w:t>
      </w:r>
      <w:r>
        <w:t>e the XX stands for the other phone involved. Malfunctioning describes a state where a phone is malfunctioning and therefore not reachable.</w:t>
      </w:r>
      <w:ins w:id="154" w:author="Dirk Zomerdijk" w:date="2019-05-13T16:56:00Z">
        <w:r w:rsidR="00BD61DA">
          <w:t xml:space="preserve"> </w:t>
        </w:r>
        <w:r w:rsidR="00BD61DA">
          <w:rPr>
            <w:color w:val="FF0000"/>
          </w:rPr>
          <w:t>(keeps ringing, )</w:t>
        </w:r>
      </w:ins>
    </w:p>
    <w:p w:rsidR="00AE4FA3" w:rsidRDefault="00670A16" w:rsidP="00AD28DA">
      <w:pPr>
        <w:numPr>
          <w:ilvl w:val="0"/>
          <w:numId w:val="3"/>
        </w:numPr>
        <w:ind w:hanging="416"/>
        <w:jc w:val="left"/>
        <w:pPrChange w:id="155" w:author="Dirk Zomerdijk" w:date="2019-05-13T16:15:00Z">
          <w:pPr>
            <w:numPr>
              <w:numId w:val="3"/>
            </w:numPr>
            <w:ind w:left="752" w:hanging="416"/>
          </w:pPr>
        </w:pPrChange>
      </w:pPr>
      <w:r>
        <w:t>The handler keeps track of all nodes and the distance in meters each phone is away</w:t>
      </w:r>
      <w:ins w:id="156" w:author="Dirk Zomerdijk" w:date="2019-05-13T16:58:00Z">
        <w:r w:rsidR="00617CD7">
          <w:t xml:space="preserve"> </w:t>
        </w:r>
        <w:r w:rsidR="00617CD7">
          <w:rPr>
            <w:color w:val="FF0000"/>
          </w:rPr>
          <w:t>(from each respective node)</w:t>
        </w:r>
      </w:ins>
      <w:r>
        <w:t xml:space="preserve">. The availability of a node will </w:t>
      </w:r>
      <w:r>
        <w:t>also be tracked.</w:t>
      </w:r>
    </w:p>
    <w:p w:rsidR="00AE4FA3" w:rsidRDefault="00670A16" w:rsidP="00AD28DA">
      <w:pPr>
        <w:numPr>
          <w:ilvl w:val="1"/>
          <w:numId w:val="3"/>
        </w:numPr>
        <w:spacing w:after="84"/>
        <w:ind w:hanging="598"/>
        <w:jc w:val="left"/>
        <w:pPrChange w:id="157" w:author="Dirk Zomerdijk" w:date="2019-05-13T16:15:00Z">
          <w:pPr>
            <w:numPr>
              <w:ilvl w:val="1"/>
              <w:numId w:val="3"/>
            </w:numPr>
            <w:spacing w:after="84"/>
            <w:ind w:left="1217" w:hanging="598"/>
          </w:pPr>
        </w:pPrChange>
      </w:pPr>
      <w:r>
        <w:t>All nodes are available, unless they malfunction.</w:t>
      </w:r>
    </w:p>
    <w:p w:rsidR="00AE4FA3" w:rsidRDefault="00670A16" w:rsidP="00AD28DA">
      <w:pPr>
        <w:numPr>
          <w:ilvl w:val="1"/>
          <w:numId w:val="3"/>
        </w:numPr>
        <w:ind w:hanging="598"/>
        <w:jc w:val="left"/>
        <w:pPrChange w:id="158" w:author="Dirk Zomerdijk" w:date="2019-05-13T16:15:00Z">
          <w:pPr>
            <w:numPr>
              <w:ilvl w:val="1"/>
              <w:numId w:val="3"/>
            </w:numPr>
            <w:ind w:left="1217" w:hanging="598"/>
          </w:pPr>
        </w:pPrChange>
      </w:pPr>
      <w:r>
        <w:t>This distance will be assigned at random for this simulation.</w:t>
      </w:r>
      <w:ins w:id="159" w:author="Dirk Zomerdijk" w:date="2019-05-13T16:58:00Z">
        <w:r w:rsidR="00617CD7">
          <w:t xml:space="preserve"> </w:t>
        </w:r>
        <w:r w:rsidR="00617CD7">
          <w:rPr>
            <w:color w:val="FF0000"/>
          </w:rPr>
          <w:t>(not che</w:t>
        </w:r>
      </w:ins>
      <w:ins w:id="160" w:author="Dirk Zomerdijk" w:date="2019-05-13T16:59:00Z">
        <w:r w:rsidR="00617CD7">
          <w:rPr>
            <w:color w:val="FF0000"/>
          </w:rPr>
          <w:t>ckable…)</w:t>
        </w:r>
      </w:ins>
    </w:p>
    <w:p w:rsidR="00AE4FA3" w:rsidDel="0046084F" w:rsidRDefault="00670A16" w:rsidP="00AD28DA">
      <w:pPr>
        <w:numPr>
          <w:ilvl w:val="0"/>
          <w:numId w:val="3"/>
        </w:numPr>
        <w:ind w:hanging="416"/>
        <w:jc w:val="left"/>
        <w:rPr>
          <w:del w:id="161" w:author="Dirk Zomerdijk" w:date="2019-05-13T17:01:00Z"/>
        </w:rPr>
        <w:pPrChange w:id="162" w:author="Dirk Zomerdijk" w:date="2019-05-13T16:15:00Z">
          <w:pPr>
            <w:numPr>
              <w:numId w:val="3"/>
            </w:numPr>
            <w:ind w:left="752" w:hanging="416"/>
          </w:pPr>
        </w:pPrChange>
      </w:pPr>
      <w:r>
        <w:t>The systems handler needs to print the state of every phone and node in its system, when a change in the state of any phone or node occurs.</w:t>
      </w:r>
      <w:ins w:id="163" w:author="Dirk Zomerdijk" w:date="2019-05-13T16:59:00Z">
        <w:r w:rsidR="00617CD7">
          <w:t xml:space="preserve"> </w:t>
        </w:r>
      </w:ins>
    </w:p>
    <w:p w:rsidR="0046084F" w:rsidRDefault="0046084F" w:rsidP="00AD28DA">
      <w:pPr>
        <w:numPr>
          <w:ilvl w:val="0"/>
          <w:numId w:val="3"/>
        </w:numPr>
        <w:ind w:hanging="416"/>
        <w:jc w:val="left"/>
        <w:rPr>
          <w:ins w:id="164" w:author="Dirk Zomerdijk" w:date="2019-05-13T17:02:00Z"/>
        </w:rPr>
      </w:pPr>
    </w:p>
    <w:p w:rsidR="00AE4FA3" w:rsidRDefault="00670A16" w:rsidP="00AD28DA">
      <w:pPr>
        <w:numPr>
          <w:ilvl w:val="0"/>
          <w:numId w:val="3"/>
        </w:numPr>
        <w:ind w:hanging="416"/>
        <w:jc w:val="left"/>
        <w:pPrChange w:id="165" w:author="Dirk Zomerdijk" w:date="2019-05-13T16:15:00Z">
          <w:pPr>
            <w:numPr>
              <w:numId w:val="3"/>
            </w:numPr>
            <w:ind w:left="752" w:hanging="416"/>
          </w:pPr>
        </w:pPrChange>
      </w:pPr>
      <w:r>
        <w:t xml:space="preserve">A phone can initiate a call to another phone at the handler via the address of the target, but it needs to be ready </w:t>
      </w:r>
      <w:r>
        <w:t>to do so.</w:t>
      </w:r>
    </w:p>
    <w:p w:rsidR="00AE4FA3" w:rsidRDefault="00670A16" w:rsidP="00AD28DA">
      <w:pPr>
        <w:numPr>
          <w:ilvl w:val="1"/>
          <w:numId w:val="3"/>
        </w:numPr>
        <w:spacing w:after="89"/>
        <w:ind w:hanging="598"/>
        <w:jc w:val="left"/>
        <w:pPrChange w:id="166" w:author="Dirk Zomerdijk" w:date="2019-05-13T16:15:00Z">
          <w:pPr>
            <w:numPr>
              <w:ilvl w:val="1"/>
              <w:numId w:val="3"/>
            </w:numPr>
            <w:spacing w:after="89"/>
            <w:ind w:left="1217" w:hanging="598"/>
          </w:pPr>
        </w:pPrChange>
      </w:pPr>
      <w:r>
        <w:t>If the dialed address is not valid or it’s the same as the source’s address, an error should be returned to the source</w:t>
      </w:r>
      <w:ins w:id="167" w:author="Dirk Zomerdijk" w:date="2019-05-13T17:04:00Z">
        <w:r w:rsidR="0046084F">
          <w:t xml:space="preserve"> </w:t>
        </w:r>
        <w:r w:rsidR="0046084F">
          <w:rPr>
            <w:color w:val="FF0000"/>
          </w:rPr>
          <w:t>(this information is not returned to the source</w:t>
        </w:r>
      </w:ins>
      <w:ins w:id="168" w:author="Dirk Zomerdijk" w:date="2019-05-13T17:05:00Z">
        <w:r w:rsidR="0046084F">
          <w:rPr>
            <w:color w:val="FF0000"/>
          </w:rPr>
          <w:t xml:space="preserve"> (here you read phone)</w:t>
        </w:r>
      </w:ins>
      <w:ins w:id="169" w:author="Dirk Zomerdijk" w:date="2019-05-13T17:04:00Z">
        <w:r w:rsidR="0046084F">
          <w:rPr>
            <w:color w:val="FF0000"/>
          </w:rPr>
          <w:t>, rather to the User</w:t>
        </w:r>
      </w:ins>
      <w:ins w:id="170" w:author="Dirk Zomerdijk" w:date="2019-05-13T17:07:00Z">
        <w:r w:rsidR="0046084F">
          <w:rPr>
            <w:color w:val="FF0000"/>
          </w:rPr>
          <w:t>/</w:t>
        </w:r>
      </w:ins>
      <w:ins w:id="171" w:author="Dirk Zomerdijk" w:date="2019-05-13T17:05:00Z">
        <w:r w:rsidR="0046084F">
          <w:rPr>
            <w:color w:val="FF0000"/>
          </w:rPr>
          <w:t xml:space="preserve"> or handler and is printed with the state of the system. </w:t>
        </w:r>
      </w:ins>
      <w:r>
        <w:t>. The status remains ready.</w:t>
      </w:r>
    </w:p>
    <w:p w:rsidR="00AE4FA3" w:rsidRDefault="00670A16" w:rsidP="00AD28DA">
      <w:pPr>
        <w:numPr>
          <w:ilvl w:val="1"/>
          <w:numId w:val="3"/>
        </w:numPr>
        <w:spacing w:after="89"/>
        <w:ind w:hanging="598"/>
        <w:jc w:val="left"/>
        <w:pPrChange w:id="172" w:author="Dirk Zomerdijk" w:date="2019-05-13T16:15:00Z">
          <w:pPr>
            <w:numPr>
              <w:ilvl w:val="1"/>
              <w:numId w:val="3"/>
            </w:numPr>
            <w:spacing w:after="89"/>
            <w:ind w:left="1217" w:hanging="598"/>
          </w:pPr>
        </w:pPrChange>
      </w:pPr>
      <w:r>
        <w:t>If the target phone address is valid, but the phone is not ready, this information should be returned to the source. And the status ready gets assigned</w:t>
      </w:r>
      <w:ins w:id="173" w:author="Dirk Zomerdijk" w:date="2019-05-13T17:10:00Z">
        <w:r w:rsidR="0090357C">
          <w:t xml:space="preserve"> </w:t>
        </w:r>
        <w:r w:rsidR="0090357C">
          <w:rPr>
            <w:color w:val="FF0000"/>
          </w:rPr>
          <w:t xml:space="preserve">(will stay ready, dialing will </w:t>
        </w:r>
        <w:proofErr w:type="spellStart"/>
        <w:r w:rsidR="0090357C">
          <w:rPr>
            <w:color w:val="FF0000"/>
          </w:rPr>
          <w:t>nott</w:t>
        </w:r>
        <w:proofErr w:type="spellEnd"/>
        <w:r w:rsidR="0090357C">
          <w:rPr>
            <w:color w:val="FF0000"/>
          </w:rPr>
          <w:t xml:space="preserve"> be assigned)</w:t>
        </w:r>
      </w:ins>
      <w:r>
        <w:t xml:space="preserve"> to the source phone.</w:t>
      </w:r>
    </w:p>
    <w:p w:rsidR="00AE4FA3" w:rsidRDefault="00670A16" w:rsidP="00AD28DA">
      <w:pPr>
        <w:numPr>
          <w:ilvl w:val="1"/>
          <w:numId w:val="3"/>
        </w:numPr>
        <w:ind w:hanging="598"/>
        <w:jc w:val="left"/>
        <w:pPrChange w:id="174" w:author="Dirk Zomerdijk" w:date="2019-05-13T16:15:00Z">
          <w:pPr>
            <w:numPr>
              <w:ilvl w:val="1"/>
              <w:numId w:val="3"/>
            </w:numPr>
            <w:ind w:left="1217" w:hanging="598"/>
          </w:pPr>
        </w:pPrChange>
      </w:pPr>
      <w:r>
        <w:t xml:space="preserve">If the address is valid and the target is ready the source gets the status dialing </w:t>
      </w:r>
      <w:r>
        <w:t>and the target the sate ringing. The handler assigns a node as the route of this call.</w:t>
      </w:r>
      <w:ins w:id="175" w:author="Dirk Zomerdijk" w:date="2019-05-13T17:10:00Z">
        <w:r w:rsidR="0090357C">
          <w:t xml:space="preserve"> </w:t>
        </w:r>
      </w:ins>
    </w:p>
    <w:p w:rsidR="00AE4FA3" w:rsidRDefault="00670A16" w:rsidP="00AD28DA">
      <w:pPr>
        <w:numPr>
          <w:ilvl w:val="2"/>
          <w:numId w:val="3"/>
        </w:numPr>
        <w:spacing w:after="39"/>
        <w:ind w:hanging="663"/>
        <w:jc w:val="left"/>
        <w:pPrChange w:id="176" w:author="Dirk Zomerdijk" w:date="2019-05-13T16:15:00Z">
          <w:pPr>
            <w:numPr>
              <w:ilvl w:val="2"/>
              <w:numId w:val="3"/>
            </w:numPr>
            <w:spacing w:after="39"/>
            <w:ind w:left="1538" w:hanging="663"/>
          </w:pPr>
        </w:pPrChange>
      </w:pPr>
      <w:r>
        <w:lastRenderedPageBreak/>
        <w:t>The route it assigned is the shortest distance between the phones over an available node.</w:t>
      </w:r>
      <w:ins w:id="177" w:author="Dirk Zomerdijk" w:date="2019-05-13T17:11:00Z">
        <w:r w:rsidR="0090357C">
          <w:t xml:space="preserve"> </w:t>
        </w:r>
        <w:r w:rsidR="0090357C">
          <w:rPr>
            <w:color w:val="FF0000"/>
          </w:rPr>
          <w:t xml:space="preserve">(not </w:t>
        </w:r>
      </w:ins>
      <w:ins w:id="178" w:author="Dirk Zomerdijk" w:date="2019-05-13T17:12:00Z">
        <w:r w:rsidR="0090357C">
          <w:rPr>
            <w:color w:val="FF0000"/>
          </w:rPr>
          <w:t>test</w:t>
        </w:r>
      </w:ins>
      <w:ins w:id="179" w:author="Dirk Zomerdijk" w:date="2019-05-13T17:11:00Z">
        <w:r w:rsidR="0090357C">
          <w:rPr>
            <w:color w:val="FF0000"/>
          </w:rPr>
          <w:t>able)</w:t>
        </w:r>
      </w:ins>
    </w:p>
    <w:p w:rsidR="00AE4FA3" w:rsidRDefault="00670A16" w:rsidP="00AD28DA">
      <w:pPr>
        <w:numPr>
          <w:ilvl w:val="2"/>
          <w:numId w:val="3"/>
        </w:numPr>
        <w:spacing w:after="39"/>
        <w:ind w:hanging="663"/>
        <w:jc w:val="left"/>
        <w:pPrChange w:id="180" w:author="Dirk Zomerdijk" w:date="2019-05-13T16:15:00Z">
          <w:pPr>
            <w:numPr>
              <w:ilvl w:val="2"/>
              <w:numId w:val="3"/>
            </w:numPr>
            <w:spacing w:after="39"/>
            <w:ind w:left="1538" w:hanging="663"/>
          </w:pPr>
        </w:pPrChange>
      </w:pPr>
      <w:r>
        <w:t>If the target accepts the call, both phones get the status talking with the oth</w:t>
      </w:r>
      <w:r>
        <w:t>er address.</w:t>
      </w:r>
    </w:p>
    <w:p w:rsidR="00AE4FA3" w:rsidRDefault="00670A16" w:rsidP="00AD28DA">
      <w:pPr>
        <w:numPr>
          <w:ilvl w:val="2"/>
          <w:numId w:val="3"/>
        </w:numPr>
        <w:ind w:hanging="663"/>
        <w:jc w:val="left"/>
        <w:pPrChange w:id="181" w:author="Dirk Zomerdijk" w:date="2019-05-13T16:15:00Z">
          <w:pPr>
            <w:numPr>
              <w:ilvl w:val="2"/>
              <w:numId w:val="3"/>
            </w:numPr>
            <w:ind w:left="1538" w:hanging="663"/>
          </w:pPr>
        </w:pPrChange>
      </w:pPr>
      <w:r>
        <w:t>Ringing and dialing has no time limit.</w:t>
      </w:r>
    </w:p>
    <w:p w:rsidR="00AE4FA3" w:rsidRDefault="00670A16" w:rsidP="00AD28DA">
      <w:pPr>
        <w:numPr>
          <w:ilvl w:val="0"/>
          <w:numId w:val="3"/>
        </w:numPr>
        <w:ind w:hanging="416"/>
        <w:jc w:val="left"/>
        <w:pPrChange w:id="182" w:author="Dirk Zomerdijk" w:date="2019-05-13T16:15:00Z">
          <w:pPr>
            <w:numPr>
              <w:numId w:val="3"/>
            </w:numPr>
            <w:ind w:left="752" w:hanging="416"/>
          </w:pPr>
        </w:pPrChange>
      </w:pPr>
      <w:r>
        <w:t>A phone can terminate a call at any given time</w:t>
      </w:r>
      <w:ins w:id="183" w:author="Dirk Zomerdijk" w:date="2019-05-13T17:15:00Z">
        <w:r w:rsidR="0090357C">
          <w:t xml:space="preserve"> </w:t>
        </w:r>
        <w:r w:rsidR="0090357C">
          <w:rPr>
            <w:color w:val="FF0000"/>
          </w:rPr>
          <w:t>(one of the two phones is able to terminate)</w:t>
        </w:r>
      </w:ins>
      <w:r>
        <w:t>, this includes the status dialing, ringing and talking, and both phones will be assigned the status ready again.</w:t>
      </w:r>
    </w:p>
    <w:p w:rsidR="00AE4FA3" w:rsidRDefault="00670A16" w:rsidP="00AD28DA">
      <w:pPr>
        <w:numPr>
          <w:ilvl w:val="0"/>
          <w:numId w:val="3"/>
        </w:numPr>
        <w:ind w:hanging="416"/>
        <w:jc w:val="left"/>
        <w:pPrChange w:id="184" w:author="Dirk Zomerdijk" w:date="2019-05-13T16:15:00Z">
          <w:pPr>
            <w:numPr>
              <w:numId w:val="3"/>
            </w:numPr>
            <w:ind w:left="752" w:hanging="416"/>
          </w:pPr>
        </w:pPrChange>
      </w:pPr>
      <w:r>
        <w:t xml:space="preserve">A phone can connect and disconnect itself at </w:t>
      </w:r>
      <w:r>
        <w:t>the handler. A disconnect is only possible when the status is ready or malfunctioning, the system will assign the status offline to it. The phone needs to be known to the system and then will be assigned the status ready.</w:t>
      </w:r>
    </w:p>
    <w:p w:rsidR="00AE4FA3" w:rsidRDefault="00670A16" w:rsidP="00AD28DA">
      <w:pPr>
        <w:numPr>
          <w:ilvl w:val="0"/>
          <w:numId w:val="3"/>
        </w:numPr>
        <w:ind w:hanging="416"/>
        <w:jc w:val="left"/>
        <w:pPrChange w:id="185" w:author="Dirk Zomerdijk" w:date="2019-05-13T16:15:00Z">
          <w:pPr>
            <w:numPr>
              <w:numId w:val="3"/>
            </w:numPr>
            <w:ind w:left="752" w:hanging="416"/>
          </w:pPr>
        </w:pPrChange>
      </w:pPr>
      <w:r>
        <w:t>A phone is allowed to connect with</w:t>
      </w:r>
      <w:r>
        <w:t xml:space="preserve"> the handler although already connected, but a phone should not be able to do this while in a call, this includes the states dialing, ringing and talking.</w:t>
      </w:r>
    </w:p>
    <w:p w:rsidR="00AE4FA3" w:rsidRDefault="00670A16" w:rsidP="00AD28DA">
      <w:pPr>
        <w:numPr>
          <w:ilvl w:val="0"/>
          <w:numId w:val="3"/>
        </w:numPr>
        <w:ind w:hanging="416"/>
        <w:jc w:val="left"/>
        <w:pPrChange w:id="186" w:author="Dirk Zomerdijk" w:date="2019-05-13T16:15:00Z">
          <w:pPr>
            <w:numPr>
              <w:numId w:val="3"/>
            </w:numPr>
            <w:ind w:left="752" w:hanging="416"/>
          </w:pPr>
        </w:pPrChange>
      </w:pPr>
      <w:r>
        <w:t>If a node malfunctions, all calls over this node will be terminated and the node becomes unavailable.</w:t>
      </w:r>
      <w:r>
        <w:t xml:space="preserve"> The phones involved in calls over this malfunctioning nodes gain the status ready. If the malfunction is fixed the node regains the status available, this should be possible with a command.</w:t>
      </w:r>
      <w:bookmarkStart w:id="187" w:name="_GoBack"/>
      <w:bookmarkEnd w:id="187"/>
    </w:p>
    <w:p w:rsidR="00AE4FA3" w:rsidRDefault="00670A16" w:rsidP="00AD28DA">
      <w:pPr>
        <w:numPr>
          <w:ilvl w:val="1"/>
          <w:numId w:val="3"/>
        </w:numPr>
        <w:ind w:hanging="598"/>
        <w:jc w:val="left"/>
        <w:pPrChange w:id="188" w:author="Dirk Zomerdijk" w:date="2019-05-13T16:15:00Z">
          <w:pPr>
            <w:numPr>
              <w:ilvl w:val="1"/>
              <w:numId w:val="3"/>
            </w:numPr>
            <w:ind w:left="1217" w:hanging="598"/>
          </w:pPr>
        </w:pPrChange>
      </w:pPr>
      <w:r>
        <w:t xml:space="preserve">If the last available node malfunctions the system should not be </w:t>
      </w:r>
      <w:r>
        <w:t>able to route calls anymore. When a phone tries to make a call while no node is available an error should be returned to it and the status remains ready.</w:t>
      </w:r>
    </w:p>
    <w:p w:rsidR="00AE4FA3" w:rsidRDefault="00670A16" w:rsidP="00AD28DA">
      <w:pPr>
        <w:numPr>
          <w:ilvl w:val="0"/>
          <w:numId w:val="3"/>
        </w:numPr>
        <w:ind w:hanging="416"/>
        <w:jc w:val="left"/>
        <w:pPrChange w:id="189" w:author="Dirk Zomerdijk" w:date="2019-05-13T16:15:00Z">
          <w:pPr>
            <w:numPr>
              <w:numId w:val="3"/>
            </w:numPr>
            <w:ind w:left="752" w:hanging="416"/>
          </w:pPr>
        </w:pPrChange>
      </w:pPr>
      <w:r>
        <w:t>If a phone malfunctions, the system will assign it the status malfunctioning when the malfunction gets</w:t>
      </w:r>
      <w:r>
        <w:t xml:space="preserve"> discovered.</w:t>
      </w:r>
    </w:p>
    <w:p w:rsidR="00AE4FA3" w:rsidRDefault="00670A16" w:rsidP="00AD28DA">
      <w:pPr>
        <w:numPr>
          <w:ilvl w:val="1"/>
          <w:numId w:val="3"/>
        </w:numPr>
        <w:spacing w:after="89"/>
        <w:ind w:hanging="598"/>
        <w:jc w:val="left"/>
        <w:pPrChange w:id="190" w:author="Dirk Zomerdijk" w:date="2019-05-13T16:15:00Z">
          <w:pPr>
            <w:numPr>
              <w:ilvl w:val="1"/>
              <w:numId w:val="3"/>
            </w:numPr>
            <w:spacing w:after="89"/>
            <w:ind w:left="1217" w:hanging="598"/>
          </w:pPr>
        </w:pPrChange>
      </w:pPr>
      <w:r>
        <w:t xml:space="preserve">A malfunctioning phone </w:t>
      </w:r>
      <w:proofErr w:type="spellStart"/>
      <w:r>
        <w:t>can not</w:t>
      </w:r>
      <w:proofErr w:type="spellEnd"/>
      <w:r>
        <w:t xml:space="preserve"> be contacted at all by the system, so the next time a request involves this phone the malfunction will be discovered.</w:t>
      </w:r>
    </w:p>
    <w:p w:rsidR="00AE4FA3" w:rsidRDefault="00670A16" w:rsidP="00AD28DA">
      <w:pPr>
        <w:numPr>
          <w:ilvl w:val="1"/>
          <w:numId w:val="3"/>
        </w:numPr>
        <w:ind w:hanging="598"/>
        <w:jc w:val="left"/>
        <w:pPrChange w:id="191" w:author="Dirk Zomerdijk" w:date="2019-05-13T16:15:00Z">
          <w:pPr>
            <w:numPr>
              <w:ilvl w:val="1"/>
              <w:numId w:val="3"/>
            </w:numPr>
            <w:ind w:left="1217" w:hanging="598"/>
          </w:pPr>
        </w:pPrChange>
      </w:pPr>
      <w:r>
        <w:lastRenderedPageBreak/>
        <w:t>A malfunctioning phone can be fixed by connecting it to the system.</w:t>
      </w:r>
    </w:p>
    <w:p w:rsidR="00AE4FA3" w:rsidRDefault="00670A16" w:rsidP="00AD28DA">
      <w:pPr>
        <w:numPr>
          <w:ilvl w:val="0"/>
          <w:numId w:val="3"/>
        </w:numPr>
        <w:ind w:hanging="416"/>
        <w:jc w:val="left"/>
        <w:pPrChange w:id="192" w:author="Dirk Zomerdijk" w:date="2019-05-13T16:15:00Z">
          <w:pPr>
            <w:numPr>
              <w:numId w:val="3"/>
            </w:numPr>
            <w:ind w:left="752" w:hanging="416"/>
          </w:pPr>
        </w:pPrChange>
      </w:pPr>
      <w:r>
        <w:t>The systems takes commands</w:t>
      </w:r>
      <w:r>
        <w:t xml:space="preserve"> via command line, these commands cover every possible action of a phone and include commands to simulate the failure (and fixing) of a phone or node. Alternatively a file can be provided as a series of inputs to it.</w:t>
      </w:r>
    </w:p>
    <w:p w:rsidR="00AE4FA3" w:rsidRDefault="00670A16" w:rsidP="00AD28DA">
      <w:pPr>
        <w:numPr>
          <w:ilvl w:val="0"/>
          <w:numId w:val="3"/>
        </w:numPr>
        <w:ind w:hanging="416"/>
        <w:jc w:val="left"/>
        <w:pPrChange w:id="193" w:author="Dirk Zomerdijk" w:date="2019-05-13T16:15:00Z">
          <w:pPr>
            <w:numPr>
              <w:numId w:val="3"/>
            </w:numPr>
            <w:ind w:left="752" w:hanging="416"/>
          </w:pPr>
        </w:pPrChange>
      </w:pPr>
      <w:r>
        <w:t>The system reads a configuration file w</w:t>
      </w:r>
      <w:r>
        <w:t>hen starting to have an overview over all known phones and all nodes.</w:t>
      </w:r>
    </w:p>
    <w:p w:rsidR="00AE4FA3" w:rsidRDefault="00670A16" w:rsidP="00AD28DA">
      <w:pPr>
        <w:numPr>
          <w:ilvl w:val="1"/>
          <w:numId w:val="3"/>
        </w:numPr>
        <w:spacing w:after="89"/>
        <w:ind w:hanging="598"/>
        <w:jc w:val="left"/>
        <w:pPrChange w:id="194" w:author="Dirk Zomerdijk" w:date="2019-05-13T16:15:00Z">
          <w:pPr>
            <w:numPr>
              <w:ilvl w:val="1"/>
              <w:numId w:val="3"/>
            </w:numPr>
            <w:spacing w:after="89"/>
            <w:ind w:left="1217" w:hanging="598"/>
          </w:pPr>
        </w:pPrChange>
      </w:pPr>
      <w:r>
        <w:t>If no configuration file was found an error is returned and the system terminates.</w:t>
      </w:r>
    </w:p>
    <w:p w:rsidR="00AE4FA3" w:rsidRDefault="00670A16" w:rsidP="00AD28DA">
      <w:pPr>
        <w:numPr>
          <w:ilvl w:val="1"/>
          <w:numId w:val="3"/>
        </w:numPr>
        <w:spacing w:after="100" w:line="238" w:lineRule="auto"/>
        <w:ind w:hanging="598"/>
        <w:jc w:val="left"/>
        <w:pPrChange w:id="195" w:author="Dirk Zomerdijk" w:date="2019-05-13T16:15:00Z">
          <w:pPr>
            <w:numPr>
              <w:ilvl w:val="1"/>
              <w:numId w:val="3"/>
            </w:numPr>
            <w:spacing w:after="100" w:line="238" w:lineRule="auto"/>
            <w:ind w:left="1217" w:hanging="598"/>
          </w:pPr>
        </w:pPrChange>
      </w:pPr>
      <w:r>
        <w:t xml:space="preserve">If an error occurs during the parsing of the config file or the file is malformed an error is returned </w:t>
      </w:r>
      <w:r>
        <w:t>and the system terminates.</w:t>
      </w:r>
    </w:p>
    <w:p w:rsidR="00AE4FA3" w:rsidRDefault="00670A16" w:rsidP="00AD28DA">
      <w:pPr>
        <w:numPr>
          <w:ilvl w:val="1"/>
          <w:numId w:val="3"/>
        </w:numPr>
        <w:spacing w:after="89"/>
        <w:ind w:hanging="598"/>
        <w:jc w:val="left"/>
        <w:pPrChange w:id="196" w:author="Dirk Zomerdijk" w:date="2019-05-13T16:15:00Z">
          <w:pPr>
            <w:numPr>
              <w:ilvl w:val="1"/>
              <w:numId w:val="3"/>
            </w:numPr>
            <w:spacing w:after="89"/>
            <w:ind w:left="1217" w:hanging="598"/>
          </w:pPr>
        </w:pPrChange>
      </w:pPr>
      <w:r>
        <w:t>If the set of nodes is empty an error is returned and the system terminates.</w:t>
      </w:r>
    </w:p>
    <w:p w:rsidR="00AE4FA3" w:rsidRDefault="00670A16" w:rsidP="00AD28DA">
      <w:pPr>
        <w:numPr>
          <w:ilvl w:val="1"/>
          <w:numId w:val="3"/>
        </w:numPr>
        <w:spacing w:after="354"/>
        <w:ind w:hanging="598"/>
        <w:jc w:val="left"/>
        <w:pPrChange w:id="197" w:author="Dirk Zomerdijk" w:date="2019-05-13T16:15:00Z">
          <w:pPr>
            <w:numPr>
              <w:ilvl w:val="1"/>
              <w:numId w:val="3"/>
            </w:numPr>
            <w:spacing w:after="354"/>
            <w:ind w:left="1217" w:hanging="598"/>
          </w:pPr>
        </w:pPrChange>
      </w:pPr>
      <w:r>
        <w:t>Every phone/node has a unique address/id, that is generated when the configuration file is parsed. The configuration file is a JSON object with two members: phones and nodes. The user can specify the number of generated phones and nodes as a natural number</w:t>
      </w:r>
      <w:r>
        <w:t>.</w:t>
      </w:r>
    </w:p>
    <w:p w:rsidR="00AE4FA3" w:rsidRDefault="00670A16" w:rsidP="00AD28DA">
      <w:pPr>
        <w:pStyle w:val="Heading3"/>
        <w:spacing w:after="272"/>
        <w:ind w:left="807" w:hanging="822"/>
        <w:pPrChange w:id="198" w:author="Dirk Zomerdijk" w:date="2019-05-13T16:15:00Z">
          <w:pPr>
            <w:pStyle w:val="Heading3"/>
            <w:spacing w:after="272"/>
            <w:ind w:left="807" w:hanging="822"/>
          </w:pPr>
        </w:pPrChange>
      </w:pPr>
      <w:bookmarkStart w:id="199" w:name="_Toc3937"/>
      <w:r>
        <w:t>Example Configuration JSON</w:t>
      </w:r>
      <w:bookmarkEnd w:id="199"/>
    </w:p>
    <w:tbl>
      <w:tblPr>
        <w:tblStyle w:val="TableGrid"/>
        <w:tblpPr w:vertAnchor="text" w:tblpX="422" w:tblpY="-293"/>
        <w:tblOverlap w:val="never"/>
        <w:tblW w:w="7344" w:type="dxa"/>
        <w:tblInd w:w="0" w:type="dxa"/>
        <w:tblCellMar>
          <w:top w:w="0" w:type="dxa"/>
          <w:left w:w="0" w:type="dxa"/>
          <w:bottom w:w="0" w:type="dxa"/>
          <w:right w:w="115" w:type="dxa"/>
        </w:tblCellMar>
        <w:tblLook w:val="04A0" w:firstRow="1" w:lastRow="0" w:firstColumn="1" w:lastColumn="0" w:noHBand="0" w:noVBand="1"/>
      </w:tblPr>
      <w:tblGrid>
        <w:gridCol w:w="1158"/>
        <w:gridCol w:w="6186"/>
      </w:tblGrid>
      <w:tr w:rsidR="00AE4FA3">
        <w:trPr>
          <w:trHeight w:val="1504"/>
        </w:trPr>
        <w:tc>
          <w:tcPr>
            <w:tcW w:w="1158" w:type="dxa"/>
            <w:tcBorders>
              <w:top w:val="single" w:sz="3" w:space="0" w:color="000000"/>
              <w:left w:val="single" w:sz="3" w:space="0" w:color="000000"/>
              <w:bottom w:val="single" w:sz="3" w:space="0" w:color="000000"/>
              <w:right w:val="nil"/>
            </w:tcBorders>
            <w:vAlign w:val="center"/>
          </w:tcPr>
          <w:p w:rsidR="00AE4FA3" w:rsidRDefault="00670A16" w:rsidP="00AD28DA">
            <w:pPr>
              <w:spacing w:after="552" w:line="259" w:lineRule="auto"/>
              <w:ind w:left="174" w:firstLine="0"/>
              <w:jc w:val="left"/>
              <w:pPrChange w:id="200" w:author="Dirk Zomerdijk" w:date="2019-05-13T16:15:00Z">
                <w:pPr>
                  <w:framePr w:wrap="around" w:vAnchor="text" w:hAnchor="text" w:x="422" w:y="-293"/>
                  <w:spacing w:after="552" w:line="259" w:lineRule="auto"/>
                  <w:ind w:left="174" w:firstLine="0"/>
                  <w:suppressOverlap/>
                  <w:jc w:val="left"/>
                </w:pPr>
              </w:pPrChange>
            </w:pPr>
            <w:r>
              <w:t>{</w:t>
            </w:r>
          </w:p>
          <w:p w:rsidR="00AE4FA3" w:rsidRDefault="00670A16" w:rsidP="00AD28DA">
            <w:pPr>
              <w:spacing w:after="0" w:line="259" w:lineRule="auto"/>
              <w:ind w:left="174" w:firstLine="0"/>
              <w:jc w:val="left"/>
              <w:pPrChange w:id="201" w:author="Dirk Zomerdijk" w:date="2019-05-13T16:15:00Z">
                <w:pPr>
                  <w:framePr w:wrap="around" w:vAnchor="text" w:hAnchor="text" w:x="422" w:y="-293"/>
                  <w:spacing w:after="0" w:line="259" w:lineRule="auto"/>
                  <w:ind w:left="174" w:firstLine="0"/>
                  <w:suppressOverlap/>
                  <w:jc w:val="left"/>
                </w:pPr>
              </w:pPrChange>
            </w:pPr>
            <w:r>
              <w:t>}</w:t>
            </w:r>
          </w:p>
        </w:tc>
        <w:tc>
          <w:tcPr>
            <w:tcW w:w="6186" w:type="dxa"/>
            <w:tcBorders>
              <w:top w:val="single" w:sz="3" w:space="0" w:color="000000"/>
              <w:left w:val="nil"/>
              <w:bottom w:val="single" w:sz="3" w:space="0" w:color="000000"/>
              <w:right w:val="single" w:sz="3" w:space="0" w:color="000000"/>
            </w:tcBorders>
            <w:vAlign w:val="center"/>
          </w:tcPr>
          <w:p w:rsidR="00AE4FA3" w:rsidRDefault="00670A16" w:rsidP="00AD28DA">
            <w:pPr>
              <w:spacing w:after="28" w:line="259" w:lineRule="auto"/>
              <w:ind w:left="0" w:firstLine="0"/>
              <w:jc w:val="left"/>
              <w:pPrChange w:id="202" w:author="Dirk Zomerdijk" w:date="2019-05-13T16:15:00Z">
                <w:pPr>
                  <w:framePr w:wrap="around" w:vAnchor="text" w:hAnchor="text" w:x="422" w:y="-293"/>
                  <w:spacing w:after="28" w:line="259" w:lineRule="auto"/>
                  <w:ind w:left="0" w:firstLine="0"/>
                  <w:suppressOverlap/>
                  <w:jc w:val="left"/>
                </w:pPr>
              </w:pPrChange>
            </w:pPr>
            <w:r>
              <w:rPr>
                <w:color w:val="BA2121"/>
              </w:rPr>
              <w:t>"phones"</w:t>
            </w:r>
            <w:r>
              <w:rPr>
                <w:color w:val="666666"/>
              </w:rPr>
              <w:t>: 10</w:t>
            </w:r>
            <w:r>
              <w:t>,</w:t>
            </w:r>
          </w:p>
          <w:p w:rsidR="00AE4FA3" w:rsidRDefault="00670A16" w:rsidP="00AD28DA">
            <w:pPr>
              <w:spacing w:after="0" w:line="259" w:lineRule="auto"/>
              <w:ind w:left="0" w:firstLine="0"/>
              <w:jc w:val="left"/>
              <w:pPrChange w:id="203" w:author="Dirk Zomerdijk" w:date="2019-05-13T16:15:00Z">
                <w:pPr>
                  <w:framePr w:wrap="around" w:vAnchor="text" w:hAnchor="text" w:x="422" w:y="-293"/>
                  <w:spacing w:after="0" w:line="259" w:lineRule="auto"/>
                  <w:ind w:left="0" w:firstLine="0"/>
                  <w:suppressOverlap/>
                  <w:jc w:val="left"/>
                </w:pPr>
              </w:pPrChange>
            </w:pPr>
            <w:r>
              <w:rPr>
                <w:color w:val="BA2121"/>
              </w:rPr>
              <w:t>"nodes"</w:t>
            </w:r>
            <w:r>
              <w:rPr>
                <w:color w:val="666666"/>
              </w:rPr>
              <w:t>: 3</w:t>
            </w:r>
          </w:p>
        </w:tc>
      </w:tr>
    </w:tbl>
    <w:p w:rsidR="00AE4FA3" w:rsidRDefault="00670A16" w:rsidP="00AD28DA">
      <w:pPr>
        <w:spacing w:after="131" w:line="259" w:lineRule="auto"/>
        <w:ind w:left="101" w:right="4"/>
        <w:jc w:val="left"/>
        <w:pPrChange w:id="204" w:author="Dirk Zomerdijk" w:date="2019-05-13T16:15:00Z">
          <w:pPr>
            <w:spacing w:after="131" w:line="259" w:lineRule="auto"/>
            <w:ind w:left="101" w:right="4"/>
            <w:jc w:val="left"/>
          </w:pPr>
        </w:pPrChange>
      </w:pPr>
      <w:r>
        <w:rPr>
          <w:sz w:val="12"/>
        </w:rPr>
        <w:t>1</w:t>
      </w:r>
    </w:p>
    <w:p w:rsidR="00AE4FA3" w:rsidRDefault="00670A16" w:rsidP="00AD28DA">
      <w:pPr>
        <w:spacing w:after="131" w:line="259" w:lineRule="auto"/>
        <w:ind w:left="101" w:right="4"/>
        <w:jc w:val="left"/>
        <w:pPrChange w:id="205" w:author="Dirk Zomerdijk" w:date="2019-05-13T16:15:00Z">
          <w:pPr>
            <w:spacing w:after="131" w:line="259" w:lineRule="auto"/>
            <w:ind w:left="101" w:right="4"/>
            <w:jc w:val="left"/>
          </w:pPr>
        </w:pPrChange>
      </w:pPr>
      <w:r>
        <w:rPr>
          <w:sz w:val="12"/>
        </w:rPr>
        <w:t>2</w:t>
      </w:r>
    </w:p>
    <w:p w:rsidR="00AE4FA3" w:rsidRDefault="00670A16" w:rsidP="00AD28DA">
      <w:pPr>
        <w:spacing w:after="131" w:line="259" w:lineRule="auto"/>
        <w:ind w:left="101" w:right="4"/>
        <w:jc w:val="left"/>
        <w:pPrChange w:id="206" w:author="Dirk Zomerdijk" w:date="2019-05-13T16:15:00Z">
          <w:pPr>
            <w:spacing w:after="131" w:line="259" w:lineRule="auto"/>
            <w:ind w:left="101" w:right="4"/>
            <w:jc w:val="left"/>
          </w:pPr>
        </w:pPrChange>
      </w:pPr>
      <w:r>
        <w:rPr>
          <w:sz w:val="12"/>
        </w:rPr>
        <w:t>3</w:t>
      </w:r>
    </w:p>
    <w:p w:rsidR="00AE4FA3" w:rsidRDefault="00670A16" w:rsidP="00AD28DA">
      <w:pPr>
        <w:spacing w:after="131" w:line="259" w:lineRule="auto"/>
        <w:ind w:left="101" w:right="4"/>
        <w:jc w:val="left"/>
        <w:pPrChange w:id="207" w:author="Dirk Zomerdijk" w:date="2019-05-13T16:15:00Z">
          <w:pPr>
            <w:spacing w:after="131" w:line="259" w:lineRule="auto"/>
            <w:ind w:left="101" w:right="4"/>
            <w:jc w:val="left"/>
          </w:pPr>
        </w:pPrChange>
      </w:pPr>
      <w:r>
        <w:rPr>
          <w:sz w:val="12"/>
        </w:rPr>
        <w:t>4</w:t>
      </w:r>
    </w:p>
    <w:sectPr w:rsidR="00AE4FA3">
      <w:footerReference w:type="even" r:id="rId8"/>
      <w:footerReference w:type="default" r:id="rId9"/>
      <w:footerReference w:type="first" r:id="rId10"/>
      <w:pgSz w:w="12240" w:h="15840"/>
      <w:pgMar w:top="2530" w:right="2252" w:bottom="2621" w:left="2217" w:header="720" w:footer="1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A16" w:rsidRDefault="00670A16">
      <w:pPr>
        <w:spacing w:after="0" w:line="240" w:lineRule="auto"/>
      </w:pPr>
      <w:r>
        <w:separator/>
      </w:r>
    </w:p>
  </w:endnote>
  <w:endnote w:type="continuationSeparator" w:id="0">
    <w:p w:rsidR="00670A16" w:rsidRDefault="0067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FA3" w:rsidRDefault="00670A1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FA3" w:rsidRDefault="00670A1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FA3" w:rsidRDefault="00670A1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A16" w:rsidRDefault="00670A16">
      <w:pPr>
        <w:spacing w:after="0" w:line="240" w:lineRule="auto"/>
      </w:pPr>
      <w:r>
        <w:separator/>
      </w:r>
    </w:p>
  </w:footnote>
  <w:footnote w:type="continuationSeparator" w:id="0">
    <w:p w:rsidR="00670A16" w:rsidRDefault="00670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434A"/>
    <w:multiLevelType w:val="multilevel"/>
    <w:tmpl w:val="5802ADA8"/>
    <w:lvl w:ilvl="0">
      <w:start w:val="1"/>
      <w:numFmt w:val="decimal"/>
      <w:lvlText w:val="%1."/>
      <w:lvlJc w:val="left"/>
      <w:pPr>
        <w:ind w:left="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95424F"/>
    <w:multiLevelType w:val="multilevel"/>
    <w:tmpl w:val="3C54EF54"/>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866BC2"/>
    <w:multiLevelType w:val="hybridMultilevel"/>
    <w:tmpl w:val="945031CC"/>
    <w:lvl w:ilvl="0" w:tplc="A99E99B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3E946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D02A5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627AA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2C4B8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FE33E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E8CC4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6EFA4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88EB9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FC7607"/>
    <w:multiLevelType w:val="hybridMultilevel"/>
    <w:tmpl w:val="523670D8"/>
    <w:lvl w:ilvl="0" w:tplc="716E07E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D4024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EE46A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FEB72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B87EC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3A5A6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A88C5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EC5BC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B038A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D53876"/>
    <w:multiLevelType w:val="hybridMultilevel"/>
    <w:tmpl w:val="0BA62232"/>
    <w:lvl w:ilvl="0" w:tplc="B36E0BC6">
      <w:numFmt w:val="bullet"/>
      <w:lvlText w:val=""/>
      <w:lvlJc w:val="left"/>
      <w:pPr>
        <w:ind w:left="720" w:hanging="360"/>
      </w:pPr>
      <w:rPr>
        <w:rFonts w:ascii="Wingdings" w:eastAsia="Calibri" w:hAnsi="Wingdings"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rk Zomerdijk">
    <w15:presenceInfo w15:providerId="None" w15:userId="Dirk Zomerdi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FA3"/>
    <w:rsid w:val="0046084F"/>
    <w:rsid w:val="00617CD7"/>
    <w:rsid w:val="00670A16"/>
    <w:rsid w:val="00736DEB"/>
    <w:rsid w:val="0090357C"/>
    <w:rsid w:val="009A5237"/>
    <w:rsid w:val="00A04151"/>
    <w:rsid w:val="00AD28DA"/>
    <w:rsid w:val="00AE4FA3"/>
    <w:rsid w:val="00BB5A29"/>
    <w:rsid w:val="00BD61DA"/>
    <w:rsid w:val="00C14ABD"/>
    <w:rsid w:val="00DA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923E"/>
  <w15:docId w15:val="{B02CB8DA-9F1A-4FE3-B2EE-E7610ECA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48" w:lineRule="auto"/>
      <w:ind w:left="361"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4"/>
      </w:numPr>
      <w:spacing w:after="186" w:line="265"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4"/>
      </w:numPr>
      <w:spacing w:after="79"/>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4"/>
      </w:numPr>
      <w:spacing w:after="0" w:line="265" w:lineRule="auto"/>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24"/>
    </w:rPr>
  </w:style>
  <w:style w:type="paragraph" w:styleId="TOC1">
    <w:name w:val="toc 1"/>
    <w:hidden/>
    <w:pPr>
      <w:spacing w:after="0" w:line="265" w:lineRule="auto"/>
      <w:ind w:left="25" w:right="23" w:hanging="10"/>
    </w:pPr>
    <w:rPr>
      <w:rFonts w:ascii="Calibri" w:eastAsia="Calibri" w:hAnsi="Calibri" w:cs="Calibri"/>
      <w:color w:val="000000"/>
      <w:sz w:val="24"/>
    </w:rPr>
  </w:style>
  <w:style w:type="paragraph" w:styleId="TOC2">
    <w:name w:val="toc 2"/>
    <w:hidden/>
    <w:pPr>
      <w:spacing w:after="11" w:line="248" w:lineRule="auto"/>
      <w:ind w:left="376" w:right="23" w:hanging="10"/>
      <w:jc w:val="both"/>
    </w:pPr>
    <w:rPr>
      <w:rFonts w:ascii="Calibri" w:eastAsia="Calibri" w:hAnsi="Calibri" w:cs="Calibri"/>
      <w:color w:val="000000"/>
      <w:sz w:val="24"/>
    </w:rPr>
  </w:style>
  <w:style w:type="paragraph" w:styleId="TOC3">
    <w:name w:val="toc 3"/>
    <w:hidden/>
    <w:pPr>
      <w:spacing w:after="0" w:line="263" w:lineRule="auto"/>
      <w:ind w:left="899" w:right="15"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BF43-4B61-4359-87F4-06A55718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Zomerdijk</dc:creator>
  <cp:keywords/>
  <cp:lastModifiedBy>Dirk Zomerdijk</cp:lastModifiedBy>
  <cp:revision>5</cp:revision>
  <dcterms:created xsi:type="dcterms:W3CDTF">2019-05-13T14:26:00Z</dcterms:created>
  <dcterms:modified xsi:type="dcterms:W3CDTF">2019-05-13T15:16:00Z</dcterms:modified>
</cp:coreProperties>
</file>